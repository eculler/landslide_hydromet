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E99FB" w14:textId="3652F556" w:rsidR="005614AA" w:rsidRPr="00E5761F" w:rsidRDefault="00A301EC" w:rsidP="00A02F89">
      <w:pPr>
        <w:rPr>
          <w:rFonts w:ascii="Times New Roman" w:hAnsi="Times New Roman" w:cs="Times New Roman"/>
          <w:sz w:val="9"/>
          <w:szCs w:val="9"/>
          <w:lang w:val="en-GB"/>
          <w:rPrChange w:id="0" w:author="Elsa Star Culler" w:date="2020-11-23T17:30:00Z">
            <w:rPr>
              <w:rFonts w:ascii="Times New Roman" w:hAnsi="Times New Roman" w:cs="Times New Roman"/>
              <w:sz w:val="10"/>
              <w:szCs w:val="10"/>
              <w:lang w:val="en-GB"/>
            </w:rPr>
          </w:rPrChange>
        </w:rPr>
      </w:pPr>
      <w:r w:rsidRPr="00E5761F">
        <w:rPr>
          <w:rFonts w:ascii="Times New Roman" w:hAnsi="Times New Roman" w:cs="Times New Roman"/>
          <w:sz w:val="9"/>
          <w:szCs w:val="9"/>
          <w:lang w:val="en-GB"/>
          <w:rPrChange w:id="1" w:author="Elsa Star Culler" w:date="2020-11-23T17:30:00Z">
            <w:rPr>
              <w:rFonts w:ascii="Times New Roman" w:hAnsi="Times New Roman" w:cs="Times New Roman"/>
              <w:sz w:val="10"/>
              <w:szCs w:val="10"/>
              <w:lang w:val="en-GB"/>
            </w:rPr>
          </w:rPrChange>
        </w:rPr>
        <w:t xml:space="preserve">The degree of </w:t>
      </w:r>
      <w:del w:id="2" w:author="Ben Livneh" w:date="2020-11-23T13:30:00Z">
        <w:r w:rsidRPr="00E5761F" w:rsidDel="007707BC">
          <w:rPr>
            <w:rFonts w:ascii="Times New Roman" w:hAnsi="Times New Roman" w:cs="Times New Roman"/>
            <w:sz w:val="9"/>
            <w:szCs w:val="9"/>
            <w:lang w:val="en-GB"/>
            <w:rPrChange w:id="3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delText xml:space="preserve">precipitation </w:delText>
        </w:r>
      </w:del>
      <w:r w:rsidRPr="00E5761F">
        <w:rPr>
          <w:rFonts w:ascii="Times New Roman" w:hAnsi="Times New Roman" w:cs="Times New Roman"/>
          <w:sz w:val="9"/>
          <w:szCs w:val="9"/>
          <w:lang w:val="en-GB"/>
          <w:rPrChange w:id="4" w:author="Elsa Star Culler" w:date="2020-11-23T17:30:00Z">
            <w:rPr>
              <w:rFonts w:ascii="Times New Roman" w:hAnsi="Times New Roman" w:cs="Times New Roman"/>
              <w:sz w:val="10"/>
              <w:szCs w:val="10"/>
              <w:lang w:val="en-GB"/>
            </w:rPr>
          </w:rPrChange>
        </w:rPr>
        <w:t xml:space="preserve">uncertainty across multiple precipitation products is evaluated for </w:t>
      </w:r>
      <w:del w:id="5" w:author="Ben Livneh" w:date="2020-11-23T13:25:00Z">
        <w:r w:rsidRPr="00E5761F" w:rsidDel="00DB4BD0">
          <w:rPr>
            <w:rFonts w:ascii="Times New Roman" w:hAnsi="Times New Roman" w:cs="Times New Roman"/>
            <w:sz w:val="9"/>
            <w:szCs w:val="9"/>
            <w:lang w:val="en-GB"/>
            <w:rPrChange w:id="6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delText>a large set</w:delText>
        </w:r>
      </w:del>
      <w:ins w:id="7" w:author="Ben Livneh" w:date="2020-11-23T13:25:00Z">
        <w:r w:rsidR="00DB4BD0" w:rsidRPr="00E5761F">
          <w:rPr>
            <w:rFonts w:ascii="Times New Roman" w:hAnsi="Times New Roman" w:cs="Times New Roman"/>
            <w:sz w:val="9"/>
            <w:szCs w:val="9"/>
            <w:lang w:val="en-GB"/>
            <w:rPrChange w:id="8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t>228</w:t>
        </w:r>
      </w:ins>
      <w:r w:rsidRPr="00E5761F">
        <w:rPr>
          <w:rFonts w:ascii="Times New Roman" w:hAnsi="Times New Roman" w:cs="Times New Roman"/>
          <w:sz w:val="9"/>
          <w:szCs w:val="9"/>
          <w:lang w:val="en-GB"/>
          <w:rPrChange w:id="9" w:author="Elsa Star Culler" w:date="2020-11-23T17:30:00Z">
            <w:rPr>
              <w:rFonts w:ascii="Times New Roman" w:hAnsi="Times New Roman" w:cs="Times New Roman"/>
              <w:sz w:val="10"/>
              <w:szCs w:val="10"/>
              <w:lang w:val="en-GB"/>
            </w:rPr>
          </w:rPrChange>
        </w:rPr>
        <w:t xml:space="preserve"> </w:t>
      </w:r>
      <w:del w:id="10" w:author="Ben Livneh" w:date="2020-11-23T13:25:00Z">
        <w:r w:rsidRPr="00E5761F" w:rsidDel="00DB4BD0">
          <w:rPr>
            <w:rFonts w:ascii="Times New Roman" w:hAnsi="Times New Roman" w:cs="Times New Roman"/>
            <w:sz w:val="9"/>
            <w:szCs w:val="9"/>
            <w:lang w:val="en-GB"/>
            <w:rPrChange w:id="11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delText xml:space="preserve">of </w:delText>
        </w:r>
      </w:del>
      <w:r w:rsidRPr="00E5761F">
        <w:rPr>
          <w:rFonts w:ascii="Times New Roman" w:hAnsi="Times New Roman" w:cs="Times New Roman"/>
          <w:sz w:val="9"/>
          <w:szCs w:val="9"/>
          <w:lang w:val="en-GB"/>
          <w:rPrChange w:id="12" w:author="Elsa Star Culler" w:date="2020-11-23T17:30:00Z">
            <w:rPr>
              <w:rFonts w:ascii="Times New Roman" w:hAnsi="Times New Roman" w:cs="Times New Roman"/>
              <w:sz w:val="10"/>
              <w:szCs w:val="10"/>
              <w:lang w:val="en-GB"/>
            </w:rPr>
          </w:rPrChange>
        </w:rPr>
        <w:t xml:space="preserve">landslide-triggering storm events </w:t>
      </w:r>
      <w:r w:rsidR="00B32F04" w:rsidRPr="00E5761F">
        <w:rPr>
          <w:rFonts w:ascii="Times New Roman" w:hAnsi="Times New Roman" w:cs="Times New Roman"/>
          <w:sz w:val="9"/>
          <w:szCs w:val="9"/>
          <w:lang w:val="en-GB"/>
          <w:rPrChange w:id="13" w:author="Elsa Star Culler" w:date="2020-11-23T17:30:00Z">
            <w:rPr>
              <w:rFonts w:ascii="Times New Roman" w:hAnsi="Times New Roman" w:cs="Times New Roman"/>
              <w:sz w:val="10"/>
              <w:szCs w:val="10"/>
              <w:lang w:val="en-GB"/>
            </w:rPr>
          </w:rPrChange>
        </w:rPr>
        <w:t xml:space="preserve">across North America. </w:t>
      </w:r>
      <w:del w:id="14" w:author="Ben Livneh" w:date="2020-11-23T13:27:00Z">
        <w:r w:rsidR="00B32F04" w:rsidRPr="00E5761F" w:rsidDel="00DB4BD0">
          <w:rPr>
            <w:rFonts w:ascii="Times New Roman" w:hAnsi="Times New Roman" w:cs="Times New Roman"/>
            <w:sz w:val="9"/>
            <w:szCs w:val="9"/>
            <w:lang w:val="en-GB"/>
            <w:rPrChange w:id="15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delText>T</w:delText>
        </w:r>
        <w:r w:rsidRPr="00E5761F" w:rsidDel="00DB4BD0">
          <w:rPr>
            <w:rFonts w:ascii="Times New Roman" w:hAnsi="Times New Roman" w:cs="Times New Roman"/>
            <w:sz w:val="9"/>
            <w:szCs w:val="9"/>
            <w:lang w:val="en-GB"/>
            <w:rPrChange w:id="16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delText xml:space="preserve">he </w:delText>
        </w:r>
      </w:del>
      <w:ins w:id="17" w:author="Ben Livneh" w:date="2020-11-23T13:27:00Z">
        <w:r w:rsidR="00DB4BD0" w:rsidRPr="00E5761F">
          <w:rPr>
            <w:rFonts w:ascii="Times New Roman" w:hAnsi="Times New Roman" w:cs="Times New Roman"/>
            <w:sz w:val="9"/>
            <w:szCs w:val="9"/>
            <w:lang w:val="en-GB"/>
            <w:rPrChange w:id="18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t>Estimate</w:t>
        </w:r>
      </w:ins>
      <w:ins w:id="19" w:author="Ben Livneh" w:date="2020-11-23T13:30:00Z">
        <w:r w:rsidR="007707BC" w:rsidRPr="00E5761F">
          <w:rPr>
            <w:rFonts w:ascii="Times New Roman" w:hAnsi="Times New Roman" w:cs="Times New Roman"/>
            <w:sz w:val="9"/>
            <w:szCs w:val="9"/>
            <w:lang w:val="en-GB"/>
            <w:rPrChange w:id="20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t>s</w:t>
        </w:r>
      </w:ins>
      <w:ins w:id="21" w:author="Ben Livneh" w:date="2020-11-23T13:27:00Z">
        <w:r w:rsidR="00DB4BD0" w:rsidRPr="00E5761F">
          <w:rPr>
            <w:rFonts w:ascii="Times New Roman" w:hAnsi="Times New Roman" w:cs="Times New Roman"/>
            <w:sz w:val="9"/>
            <w:szCs w:val="9"/>
            <w:lang w:val="en-GB"/>
            <w:rPrChange w:id="22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t xml:space="preserve"> </w:t>
        </w:r>
      </w:ins>
      <w:ins w:id="23" w:author="Ben Livneh" w:date="2020-11-23T13:30:00Z">
        <w:r w:rsidR="007707BC" w:rsidRPr="00E5761F">
          <w:rPr>
            <w:rFonts w:ascii="Times New Roman" w:hAnsi="Times New Roman" w:cs="Times New Roman"/>
            <w:sz w:val="9"/>
            <w:szCs w:val="9"/>
            <w:lang w:val="en-GB"/>
            <w:rPrChange w:id="24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t xml:space="preserve">of </w:t>
        </w:r>
      </w:ins>
      <w:ins w:id="25" w:author="Ben Livneh" w:date="2020-11-23T13:27:00Z">
        <w:r w:rsidR="00DB4BD0" w:rsidRPr="00E5761F">
          <w:rPr>
            <w:rFonts w:ascii="Times New Roman" w:hAnsi="Times New Roman" w:cs="Times New Roman"/>
            <w:sz w:val="9"/>
            <w:szCs w:val="9"/>
            <w:lang w:val="en-GB"/>
            <w:rPrChange w:id="26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t xml:space="preserve">storm </w:t>
        </w:r>
      </w:ins>
      <w:ins w:id="27" w:author="Ben Livneh" w:date="2020-11-23T13:30:00Z">
        <w:r w:rsidR="007707BC" w:rsidRPr="00E5761F">
          <w:rPr>
            <w:rFonts w:ascii="Times New Roman" w:hAnsi="Times New Roman" w:cs="Times New Roman"/>
            <w:sz w:val="9"/>
            <w:szCs w:val="9"/>
            <w:lang w:val="en-GB"/>
            <w:rPrChange w:id="28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t>magnitudes</w:t>
        </w:r>
      </w:ins>
      <w:ins w:id="29" w:author="Ben Livneh" w:date="2020-11-23T13:27:00Z">
        <w:r w:rsidR="00DB4BD0" w:rsidRPr="00E5761F">
          <w:rPr>
            <w:rFonts w:ascii="Times New Roman" w:hAnsi="Times New Roman" w:cs="Times New Roman"/>
            <w:sz w:val="9"/>
            <w:szCs w:val="9"/>
            <w:lang w:val="en-GB"/>
            <w:rPrChange w:id="30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t xml:space="preserve"> varied by as much as 296 mm with an average range of 51 mm. </w:t>
        </w:r>
      </w:ins>
      <w:ins w:id="31" w:author="Ben Livneh" w:date="2020-11-23T13:28:00Z">
        <w:r w:rsidR="00DB4BD0" w:rsidRPr="00E5761F">
          <w:rPr>
            <w:rFonts w:ascii="Times New Roman" w:hAnsi="Times New Roman" w:cs="Times New Roman"/>
            <w:sz w:val="9"/>
            <w:szCs w:val="9"/>
            <w:lang w:val="en-GB"/>
            <w:rPrChange w:id="32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t>P</w:t>
        </w:r>
      </w:ins>
      <w:ins w:id="33" w:author="Ben Livneh" w:date="2020-11-23T13:27:00Z">
        <w:r w:rsidR="00DB4BD0" w:rsidRPr="00E5761F">
          <w:rPr>
            <w:rFonts w:ascii="Times New Roman" w:hAnsi="Times New Roman" w:cs="Times New Roman"/>
            <w:sz w:val="9"/>
            <w:szCs w:val="9"/>
            <w:lang w:val="en-GB"/>
            <w:rPrChange w:id="34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t xml:space="preserve">roducts more reliant upon ground-based observations (MRMS and NLDAS-2) </w:t>
        </w:r>
      </w:ins>
      <w:ins w:id="35" w:author="Ben Livneh" w:date="2020-11-23T13:31:00Z">
        <w:r w:rsidR="007707BC" w:rsidRPr="00E5761F">
          <w:rPr>
            <w:rFonts w:ascii="Times New Roman" w:hAnsi="Times New Roman" w:cs="Times New Roman"/>
            <w:sz w:val="9"/>
            <w:szCs w:val="9"/>
            <w:lang w:val="en-GB"/>
            <w:rPrChange w:id="36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t>were</w:t>
        </w:r>
      </w:ins>
      <w:ins w:id="37" w:author="Ben Livneh" w:date="2020-11-23T13:27:00Z">
        <w:r w:rsidR="00DB4BD0" w:rsidRPr="00E5761F">
          <w:rPr>
            <w:rFonts w:ascii="Times New Roman" w:hAnsi="Times New Roman" w:cs="Times New Roman"/>
            <w:sz w:val="9"/>
            <w:szCs w:val="9"/>
            <w:lang w:val="en-GB"/>
            <w:rPrChange w:id="38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t xml:space="preserve"> better at identifying landslides</w:t>
        </w:r>
        <w:bookmarkStart w:id="39" w:name="_GoBack"/>
        <w:bookmarkEnd w:id="39"/>
        <w:r w:rsidR="00DB4BD0" w:rsidRPr="00E5761F">
          <w:rPr>
            <w:rFonts w:ascii="Times New Roman" w:hAnsi="Times New Roman" w:cs="Times New Roman"/>
            <w:sz w:val="9"/>
            <w:szCs w:val="9"/>
            <w:lang w:val="en-GB"/>
            <w:rPrChange w:id="40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t xml:space="preserve"> according to published intensity-duration storm thresholds</w:t>
        </w:r>
      </w:ins>
      <w:del w:id="41" w:author="Ben Livneh" w:date="2020-11-23T13:29:00Z">
        <w:r w:rsidRPr="00E5761F" w:rsidDel="00DB4BD0">
          <w:rPr>
            <w:rFonts w:ascii="Times New Roman" w:hAnsi="Times New Roman" w:cs="Times New Roman"/>
            <w:sz w:val="9"/>
            <w:szCs w:val="9"/>
            <w:lang w:val="en-GB"/>
            <w:rPrChange w:id="42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delText xml:space="preserve">impact of </w:delText>
        </w:r>
        <w:r w:rsidR="00B32F04" w:rsidRPr="00E5761F" w:rsidDel="00DB4BD0">
          <w:rPr>
            <w:rFonts w:ascii="Times New Roman" w:hAnsi="Times New Roman" w:cs="Times New Roman"/>
            <w:sz w:val="9"/>
            <w:szCs w:val="9"/>
            <w:lang w:val="en-GB"/>
            <w:rPrChange w:id="43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delText>precipitation</w:delText>
        </w:r>
        <w:r w:rsidRPr="00E5761F" w:rsidDel="00DB4BD0">
          <w:rPr>
            <w:rFonts w:ascii="Times New Roman" w:hAnsi="Times New Roman" w:cs="Times New Roman"/>
            <w:sz w:val="9"/>
            <w:szCs w:val="9"/>
            <w:lang w:val="en-GB"/>
            <w:rPrChange w:id="44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delText xml:space="preserve"> uncertainties on </w:delText>
        </w:r>
        <w:r w:rsidR="00B32F04" w:rsidRPr="00E5761F" w:rsidDel="00DB4BD0">
          <w:rPr>
            <w:rFonts w:ascii="Times New Roman" w:hAnsi="Times New Roman" w:cs="Times New Roman"/>
            <w:sz w:val="9"/>
            <w:szCs w:val="9"/>
            <w:lang w:val="en-GB"/>
            <w:rPrChange w:id="45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delText>the identification of landslides is</w:delText>
        </w:r>
        <w:r w:rsidRPr="00E5761F" w:rsidDel="00DB4BD0">
          <w:rPr>
            <w:rFonts w:ascii="Times New Roman" w:hAnsi="Times New Roman" w:cs="Times New Roman"/>
            <w:sz w:val="9"/>
            <w:szCs w:val="9"/>
            <w:lang w:val="en-GB"/>
            <w:rPrChange w:id="46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delText xml:space="preserve"> investigated using published intensity-duration thresholds</w:delText>
        </w:r>
      </w:del>
      <w:del w:id="47" w:author="Ben Livneh" w:date="2020-11-23T13:31:00Z">
        <w:r w:rsidR="005614AA" w:rsidRPr="00E5761F" w:rsidDel="007707BC">
          <w:rPr>
            <w:rFonts w:ascii="Times New Roman" w:hAnsi="Times New Roman" w:cs="Times New Roman"/>
            <w:sz w:val="9"/>
            <w:szCs w:val="9"/>
            <w:lang w:val="en-GB"/>
            <w:rPrChange w:id="48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delText>.</w:delText>
        </w:r>
        <w:r w:rsidR="00A02F89" w:rsidRPr="00E5761F" w:rsidDel="007707BC">
          <w:rPr>
            <w:rFonts w:ascii="Times New Roman" w:hAnsi="Times New Roman" w:cs="Times New Roman"/>
            <w:sz w:val="9"/>
            <w:szCs w:val="9"/>
            <w:lang w:val="en-GB"/>
            <w:rPrChange w:id="49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delText xml:space="preserve"> To the right, darker circles above threshold lines indicate correctly identified landslides</w:delText>
        </w:r>
      </w:del>
      <w:ins w:id="50" w:author="Ben Livneh" w:date="2020-11-23T13:31:00Z">
        <w:r w:rsidR="007707BC" w:rsidRPr="00E5761F">
          <w:rPr>
            <w:rFonts w:ascii="Times New Roman" w:hAnsi="Times New Roman" w:cs="Times New Roman"/>
            <w:sz w:val="9"/>
            <w:szCs w:val="9"/>
            <w:lang w:val="en-GB"/>
            <w:rPrChange w:id="51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t xml:space="preserve"> (see figure)</w:t>
        </w:r>
      </w:ins>
      <w:r w:rsidR="00A02F89" w:rsidRPr="00E5761F">
        <w:rPr>
          <w:rFonts w:ascii="Times New Roman" w:hAnsi="Times New Roman" w:cs="Times New Roman"/>
          <w:sz w:val="9"/>
          <w:szCs w:val="9"/>
          <w:lang w:val="en-GB"/>
          <w:rPrChange w:id="52" w:author="Elsa Star Culler" w:date="2020-11-23T17:30:00Z">
            <w:rPr>
              <w:rFonts w:ascii="Times New Roman" w:hAnsi="Times New Roman" w:cs="Times New Roman"/>
              <w:sz w:val="10"/>
              <w:szCs w:val="10"/>
              <w:lang w:val="en-GB"/>
            </w:rPr>
          </w:rPrChange>
        </w:rPr>
        <w:t>.</w:t>
      </w:r>
      <w:ins w:id="53" w:author="Ben Livneh" w:date="2020-11-23T13:29:00Z">
        <w:r w:rsidR="00DB4BD0" w:rsidRPr="00E5761F">
          <w:rPr>
            <w:rFonts w:ascii="Times New Roman" w:hAnsi="Times New Roman" w:cs="Times New Roman"/>
            <w:sz w:val="9"/>
            <w:szCs w:val="9"/>
            <w:lang w:val="en-GB"/>
            <w:rPrChange w:id="54" w:author="Elsa Star Culler" w:date="2020-11-23T17:30:00Z">
              <w:rPr>
                <w:rFonts w:ascii="Times New Roman" w:hAnsi="Times New Roman" w:cs="Times New Roman"/>
                <w:sz w:val="10"/>
                <w:szCs w:val="10"/>
                <w:lang w:val="en-GB"/>
              </w:rPr>
            </w:rPrChange>
          </w:rPr>
          <w:t xml:space="preserve"> We recommend practitioners consider low-latency products and would be well-served considering more than one product as a way to confirm intense storm signals.</w:t>
        </w:r>
      </w:ins>
    </w:p>
    <w:p w14:paraId="589B2FC9" w14:textId="77777777" w:rsidR="005614AA" w:rsidRDefault="005614AA" w:rsidP="00A301EC">
      <w:pPr>
        <w:jc w:val="right"/>
        <w:rPr>
          <w:rFonts w:ascii="Times New Roman" w:hAnsi="Times New Roman" w:cs="Times New Roman"/>
          <w:sz w:val="10"/>
          <w:szCs w:val="10"/>
          <w:lang w:val="en-GB"/>
        </w:rPr>
      </w:pPr>
    </w:p>
    <w:p w14:paraId="47D17A0C" w14:textId="3D833CFE" w:rsidR="005614AA" w:rsidRDefault="005614AA" w:rsidP="00A301EC">
      <w:pPr>
        <w:jc w:val="right"/>
        <w:rPr>
          <w:rFonts w:ascii="Times New Roman" w:hAnsi="Times New Roman" w:cs="Times New Roman"/>
          <w:sz w:val="10"/>
          <w:szCs w:val="10"/>
          <w:lang w:val="en-GB"/>
        </w:rPr>
      </w:pPr>
    </w:p>
    <w:p w14:paraId="1B94EFAC" w14:textId="77777777" w:rsidR="005614AA" w:rsidRDefault="005614AA" w:rsidP="005614AA">
      <w:pPr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br w:type="column"/>
      </w:r>
      <w:r w:rsidR="00A301EC">
        <w:rPr>
          <w:noProof/>
        </w:rPr>
        <w:drawing>
          <wp:inline distT="0" distB="0" distL="0" distR="0" wp14:anchorId="2B30BB6B" wp14:editId="380CB2FF">
            <wp:extent cx="1188720" cy="11887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nsity_dur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92" cy="12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24B4" w14:textId="77777777" w:rsidR="005614AA" w:rsidRDefault="005614AA" w:rsidP="005614AA">
      <w:pPr>
        <w:jc w:val="right"/>
        <w:rPr>
          <w:rFonts w:ascii="Times New Roman" w:hAnsi="Times New Roman" w:cs="Times New Roman"/>
          <w:sz w:val="10"/>
          <w:szCs w:val="10"/>
        </w:rPr>
      </w:pPr>
    </w:p>
    <w:p w14:paraId="17DB41BB" w14:textId="3BBB50A2" w:rsidR="00A301EC" w:rsidRPr="005614AA" w:rsidRDefault="00A301EC" w:rsidP="005614AA">
      <w:pPr>
        <w:jc w:val="right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0"/>
          <w:szCs w:val="10"/>
        </w:rPr>
        <w:br w:type="column"/>
      </w:r>
      <w:r w:rsidRPr="005614AA">
        <w:rPr>
          <w:rFonts w:ascii="Times New Roman" w:hAnsi="Times New Roman" w:cs="Times New Roman"/>
          <w:b/>
          <w:bCs/>
          <w:sz w:val="13"/>
          <w:szCs w:val="13"/>
          <w:lang w:val="en-GB"/>
        </w:rPr>
        <w:t>A Multi-sensor Evaluation of Precipitation Uncertainty for Landslide-triggering Storm Events</w:t>
      </w:r>
    </w:p>
    <w:p w14:paraId="60D50C25" w14:textId="10D49439" w:rsidR="00A301EC" w:rsidRDefault="00A301EC" w:rsidP="00A301EC">
      <w:pPr>
        <w:rPr>
          <w:ins w:id="55" w:author="Elsa Star Culler" w:date="2020-11-23T17:31:00Z"/>
          <w:rFonts w:ascii="Times New Roman" w:hAnsi="Times New Roman" w:cs="Times New Roman"/>
          <w:sz w:val="10"/>
          <w:szCs w:val="10"/>
        </w:rPr>
      </w:pPr>
    </w:p>
    <w:p w14:paraId="46470135" w14:textId="77777777" w:rsidR="00C61606" w:rsidRPr="00A301EC" w:rsidRDefault="00C61606" w:rsidP="00A301EC">
      <w:pPr>
        <w:rPr>
          <w:rFonts w:ascii="Times New Roman" w:hAnsi="Times New Roman" w:cs="Times New Roman"/>
          <w:sz w:val="10"/>
          <w:szCs w:val="10"/>
        </w:rPr>
      </w:pPr>
    </w:p>
    <w:p w14:paraId="51757042" w14:textId="207ED92C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 xml:space="preserve">Elsa </w:t>
      </w:r>
      <w:r w:rsidR="004E3597">
        <w:rPr>
          <w:rFonts w:ascii="Times New Roman" w:hAnsi="Times New Roman" w:cs="Times New Roman"/>
          <w:sz w:val="8"/>
          <w:szCs w:val="8"/>
          <w:lang w:val="en-GB"/>
        </w:rPr>
        <w:t xml:space="preserve">S. </w:t>
      </w:r>
      <w:r w:rsidRPr="00A301EC">
        <w:rPr>
          <w:rFonts w:ascii="Times New Roman" w:hAnsi="Times New Roman" w:cs="Times New Roman"/>
          <w:sz w:val="8"/>
          <w:szCs w:val="8"/>
          <w:lang w:val="en-GB"/>
        </w:rPr>
        <w:t>Culler*</w:t>
      </w:r>
    </w:p>
    <w:p w14:paraId="21607F33" w14:textId="1B8C7193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 xml:space="preserve">Andrew </w:t>
      </w:r>
      <w:r w:rsidR="004E3597">
        <w:rPr>
          <w:rFonts w:ascii="Times New Roman" w:hAnsi="Times New Roman" w:cs="Times New Roman"/>
          <w:sz w:val="8"/>
          <w:szCs w:val="8"/>
          <w:lang w:val="en-GB"/>
        </w:rPr>
        <w:t xml:space="preserve">M. </w:t>
      </w:r>
      <w:r w:rsidRPr="00A301EC">
        <w:rPr>
          <w:rFonts w:ascii="Times New Roman" w:hAnsi="Times New Roman" w:cs="Times New Roman"/>
          <w:sz w:val="8"/>
          <w:szCs w:val="8"/>
          <w:lang w:val="en-GB"/>
        </w:rPr>
        <w:t>Badger</w:t>
      </w:r>
    </w:p>
    <w:p w14:paraId="0DFC9E99" w14:textId="0EFAAF32" w:rsidR="00A301EC" w:rsidRPr="00A301EC" w:rsidRDefault="00A87230" w:rsidP="00A301EC">
      <w:pPr>
        <w:jc w:val="right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8"/>
          <w:szCs w:val="8"/>
          <w:lang w:val="en-GB"/>
        </w:rPr>
        <w:t xml:space="preserve">J. </w:t>
      </w:r>
      <w:r w:rsidR="00A301EC" w:rsidRPr="00A301EC">
        <w:rPr>
          <w:rFonts w:ascii="Times New Roman" w:hAnsi="Times New Roman" w:cs="Times New Roman"/>
          <w:sz w:val="8"/>
          <w:szCs w:val="8"/>
          <w:lang w:val="en-GB"/>
        </w:rPr>
        <w:t>Toby Minear</w:t>
      </w:r>
    </w:p>
    <w:p w14:paraId="2F5D099B" w14:textId="2C8EE2D4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 xml:space="preserve">Kristy </w:t>
      </w:r>
      <w:r w:rsidR="004E3597">
        <w:rPr>
          <w:rFonts w:ascii="Times New Roman" w:hAnsi="Times New Roman" w:cs="Times New Roman"/>
          <w:sz w:val="8"/>
          <w:szCs w:val="8"/>
          <w:lang w:val="en-GB"/>
        </w:rPr>
        <w:t xml:space="preserve">F. </w:t>
      </w:r>
      <w:r w:rsidRPr="00A301EC">
        <w:rPr>
          <w:rFonts w:ascii="Times New Roman" w:hAnsi="Times New Roman" w:cs="Times New Roman"/>
          <w:sz w:val="8"/>
          <w:szCs w:val="8"/>
          <w:lang w:val="en-GB"/>
        </w:rPr>
        <w:t>Tiampo</w:t>
      </w:r>
    </w:p>
    <w:p w14:paraId="1F4657BA" w14:textId="77777777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>Spencer D. Zeigler</w:t>
      </w:r>
    </w:p>
    <w:p w14:paraId="68A03AEE" w14:textId="77777777" w:rsidR="00A301EC" w:rsidRPr="00A301EC" w:rsidRDefault="00A301EC" w:rsidP="00A301EC">
      <w:pPr>
        <w:jc w:val="right"/>
        <w:rPr>
          <w:rFonts w:ascii="Times New Roman" w:hAnsi="Times New Roman" w:cs="Times New Roman"/>
          <w:sz w:val="8"/>
          <w:szCs w:val="8"/>
        </w:rPr>
      </w:pPr>
      <w:r w:rsidRPr="00A301EC">
        <w:rPr>
          <w:rFonts w:ascii="Times New Roman" w:hAnsi="Times New Roman" w:cs="Times New Roman"/>
          <w:sz w:val="8"/>
          <w:szCs w:val="8"/>
          <w:lang w:val="en-GB"/>
        </w:rPr>
        <w:t>Ben Livneh</w:t>
      </w:r>
    </w:p>
    <w:p w14:paraId="751B2E98" w14:textId="7EC40013" w:rsidR="00DC2650" w:rsidRPr="00A301EC" w:rsidRDefault="00DC2650">
      <w:pPr>
        <w:rPr>
          <w:rFonts w:ascii="Times New Roman" w:hAnsi="Times New Roman" w:cs="Times New Roman"/>
          <w:sz w:val="10"/>
          <w:szCs w:val="10"/>
        </w:rPr>
      </w:pPr>
    </w:p>
    <w:sectPr w:rsidR="00DC2650" w:rsidRPr="00A301EC" w:rsidSect="00C61606">
      <w:pgSz w:w="4320" w:h="3600"/>
      <w:pgMar w:top="144" w:right="144" w:bottom="144" w:left="144" w:header="720" w:footer="720" w:gutter="0"/>
      <w:cols w:num="3" w:space="0" w:equalWidth="0">
        <w:col w:w="1296" w:space="0"/>
        <w:col w:w="1847" w:space="0"/>
        <w:col w:w="889"/>
      </w:cols>
      <w:docGrid w:linePitch="360"/>
      <w:sectPrChange w:id="56" w:author="Elsa Star Culler" w:date="2020-11-23T17:31:00Z">
        <w:sectPr w:rsidR="00DC2650" w:rsidRPr="00A301EC" w:rsidSect="00C61606">
          <w:pgMar w:top="144" w:right="144" w:bottom="144" w:left="144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lsa Star Culler">
    <w15:presenceInfo w15:providerId="AD" w15:userId="S::elcu4811@colorado.edu::b51195a4-0347-4f2d-af02-783bfbaa9fe9"/>
  </w15:person>
  <w15:person w15:author="Ben Livneh">
    <w15:presenceInfo w15:providerId="AD" w15:userId="S::beli1098@colorado.edu::a2822b3e-7811-429d-94be-d286255e4b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25"/>
    <w:rsid w:val="00005325"/>
    <w:rsid w:val="0008287B"/>
    <w:rsid w:val="001D1E3E"/>
    <w:rsid w:val="00210163"/>
    <w:rsid w:val="002342E1"/>
    <w:rsid w:val="004E3597"/>
    <w:rsid w:val="005614AA"/>
    <w:rsid w:val="007707BC"/>
    <w:rsid w:val="00804606"/>
    <w:rsid w:val="00806233"/>
    <w:rsid w:val="00915189"/>
    <w:rsid w:val="00A02F89"/>
    <w:rsid w:val="00A301EC"/>
    <w:rsid w:val="00A87230"/>
    <w:rsid w:val="00B32F04"/>
    <w:rsid w:val="00BD18F6"/>
    <w:rsid w:val="00C61606"/>
    <w:rsid w:val="00DB4BD0"/>
    <w:rsid w:val="00DC2650"/>
    <w:rsid w:val="00E26CF7"/>
    <w:rsid w:val="00E5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CC5E"/>
  <w14:defaultImageDpi w14:val="32767"/>
  <w15:chartTrackingRefBased/>
  <w15:docId w15:val="{DED20543-C708-F64F-9E5E-52ADA039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1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B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D0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Star Culler</dc:creator>
  <cp:keywords/>
  <dc:description/>
  <cp:lastModifiedBy>Elsa Star Culler</cp:lastModifiedBy>
  <cp:revision>2</cp:revision>
  <dcterms:created xsi:type="dcterms:W3CDTF">2020-11-24T00:37:00Z</dcterms:created>
  <dcterms:modified xsi:type="dcterms:W3CDTF">2020-11-24T00:37:00Z</dcterms:modified>
</cp:coreProperties>
</file>