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A1A42" w14:textId="77777777" w:rsidR="004B1F42" w:rsidRDefault="004B1F42" w:rsidP="00B7083C">
      <w:pPr>
        <w:rPr>
          <w:ins w:id="0" w:author="Ben Livneh" w:date="2020-11-22T22:13:00Z"/>
          <w:rFonts w:ascii="Times New Roman" w:eastAsia="Times New Roman" w:hAnsi="Times New Roman" w:cs="Times New Roman"/>
        </w:rPr>
      </w:pPr>
    </w:p>
    <w:p w14:paraId="6EBB3920" w14:textId="3A099085" w:rsidR="00B7083C" w:rsidRDefault="00B7083C" w:rsidP="00B7083C">
      <w:pPr>
        <w:rPr>
          <w:rFonts w:ascii="Times New Roman" w:eastAsia="Times New Roman" w:hAnsi="Times New Roman" w:cs="Times New Roman"/>
        </w:rPr>
      </w:pPr>
      <w:r>
        <w:rPr>
          <w:rFonts w:ascii="Times New Roman" w:eastAsia="Times New Roman" w:hAnsi="Times New Roman" w:cs="Times New Roman"/>
        </w:rPr>
        <w:t xml:space="preserve">Dear Drs. McMillan, </w:t>
      </w:r>
      <w:proofErr w:type="spellStart"/>
      <w:r>
        <w:rPr>
          <w:rFonts w:ascii="Times New Roman" w:eastAsia="Times New Roman" w:hAnsi="Times New Roman" w:cs="Times New Roman"/>
        </w:rPr>
        <w:t>Coxon</w:t>
      </w:r>
      <w:proofErr w:type="spellEnd"/>
      <w:r>
        <w:rPr>
          <w:rFonts w:ascii="Times New Roman" w:eastAsia="Times New Roman" w:hAnsi="Times New Roman" w:cs="Times New Roman"/>
        </w:rPr>
        <w:t xml:space="preserve">, Westerberg, and </w:t>
      </w:r>
      <w:proofErr w:type="spellStart"/>
      <w:r>
        <w:rPr>
          <w:rFonts w:ascii="Times New Roman" w:eastAsia="Times New Roman" w:hAnsi="Times New Roman" w:cs="Times New Roman"/>
        </w:rPr>
        <w:t>Senoner</w:t>
      </w:r>
      <w:proofErr w:type="spellEnd"/>
      <w:r>
        <w:rPr>
          <w:rFonts w:ascii="Times New Roman" w:eastAsia="Times New Roman" w:hAnsi="Times New Roman" w:cs="Times New Roman"/>
        </w:rPr>
        <w:t>,</w:t>
      </w:r>
    </w:p>
    <w:p w14:paraId="430E570A" w14:textId="77777777" w:rsidR="00B7083C" w:rsidRDefault="00B7083C" w:rsidP="00B7083C">
      <w:pPr>
        <w:rPr>
          <w:rFonts w:ascii="Times New Roman" w:eastAsia="Times New Roman" w:hAnsi="Times New Roman" w:cs="Times New Roman"/>
        </w:rPr>
      </w:pPr>
    </w:p>
    <w:p w14:paraId="7CDF654E" w14:textId="74EA3635" w:rsidR="00B7083C" w:rsidRDefault="00B7083C" w:rsidP="00B7083C">
      <w:pPr>
        <w:rPr>
          <w:rFonts w:ascii="Times New Roman" w:eastAsia="Times New Roman" w:hAnsi="Times New Roman" w:cs="Times New Roman"/>
        </w:rPr>
      </w:pPr>
      <w:r w:rsidRPr="00B7083C">
        <w:rPr>
          <w:rFonts w:ascii="Times New Roman" w:eastAsia="Times New Roman" w:hAnsi="Times New Roman" w:cs="Times New Roman"/>
        </w:rPr>
        <w:t xml:space="preserve">I am writing to submit our manuscript </w:t>
      </w:r>
      <w:r w:rsidRPr="00E64922">
        <w:rPr>
          <w:rFonts w:ascii="Times New Roman" w:eastAsia="Times New Roman" w:hAnsi="Times New Roman" w:cs="Times New Roman"/>
        </w:rPr>
        <w:t>entitle</w:t>
      </w:r>
      <w:r w:rsidRPr="00E64922">
        <w:rPr>
          <w:rFonts w:ascii="Times New Roman" w:eastAsia="Times New Roman" w:hAnsi="Times New Roman" w:cs="Times New Roman"/>
          <w:rPrChange w:id="1" w:author="Ben Livneh" w:date="2020-11-22T22:09:00Z">
            <w:rPr>
              <w:rFonts w:eastAsia="Times New Roman" w:cs="Times New Roman"/>
              <w:b/>
              <w:bCs/>
            </w:rPr>
          </w:rPrChange>
        </w:rPr>
        <w:t>d</w:t>
      </w:r>
      <w:r w:rsidRPr="00E64922">
        <w:rPr>
          <w:rFonts w:ascii="Times New Roman" w:eastAsia="Times New Roman" w:hAnsi="Times New Roman" w:cs="Times New Roman"/>
        </w:rPr>
        <w:t xml:space="preserve"> </w:t>
      </w:r>
      <w:r w:rsidRPr="00E64922">
        <w:rPr>
          <w:rFonts w:ascii="Times New Roman" w:eastAsia="Times New Roman" w:hAnsi="Times New Roman" w:cs="Times New Roman"/>
          <w:rPrChange w:id="2" w:author="Ben Livneh" w:date="2020-11-22T22:09:00Z">
            <w:rPr>
              <w:rFonts w:eastAsia="Times New Roman" w:cs="Times New Roman"/>
              <w:b/>
              <w:bCs/>
            </w:rPr>
          </w:rPrChange>
        </w:rPr>
        <w:t>“</w:t>
      </w:r>
      <w:r w:rsidRPr="00E64922">
        <w:rPr>
          <w:rFonts w:ascii="Times New Roman" w:hAnsi="Times New Roman" w:cs="Times New Roman"/>
          <w:rPrChange w:id="3" w:author="Ben Livneh" w:date="2020-11-22T22:09:00Z">
            <w:rPr/>
          </w:rPrChange>
        </w:rPr>
        <w:t>A Multi-sensor Evaluation of Precipitation Uncertainty for Landslide-triggering Storm Events</w:t>
      </w:r>
      <w:r w:rsidRPr="00E64922">
        <w:rPr>
          <w:rFonts w:ascii="Times New Roman" w:hAnsi="Times New Roman" w:cs="Times New Roman"/>
          <w:rPrChange w:id="4" w:author="Ben Livneh" w:date="2020-11-22T22:09:00Z">
            <w:rPr>
              <w:b/>
              <w:bCs/>
            </w:rPr>
          </w:rPrChange>
        </w:rPr>
        <w:t xml:space="preserve">” for your consideration as a Research Article in the Hydrological Processes special issue on </w:t>
      </w:r>
      <w:r w:rsidRPr="00E64922">
        <w:rPr>
          <w:rFonts w:ascii="Times New Roman" w:eastAsia="Times New Roman" w:hAnsi="Times New Roman" w:cs="Times New Roman"/>
        </w:rPr>
        <w:t>"Impacts</w:t>
      </w:r>
      <w:r w:rsidRPr="00B7083C">
        <w:rPr>
          <w:rFonts w:ascii="Times New Roman" w:eastAsia="Times New Roman" w:hAnsi="Times New Roman" w:cs="Times New Roman"/>
        </w:rPr>
        <w:t xml:space="preserve"> of observational uncertainty on analysis and modelling of hydrological processes"</w:t>
      </w:r>
      <w:r>
        <w:rPr>
          <w:rFonts w:ascii="Times New Roman" w:eastAsia="Times New Roman" w:hAnsi="Times New Roman" w:cs="Times New Roman"/>
        </w:rPr>
        <w:t xml:space="preserve">. Our article examines uncertainty in precipitation measurements at the locations of landslides and </w:t>
      </w:r>
      <w:ins w:id="5" w:author="Ben Livneh" w:date="2020-11-22T22:09:00Z">
        <w:r w:rsidR="00E64922">
          <w:rPr>
            <w:rFonts w:ascii="Times New Roman" w:eastAsia="Times New Roman" w:hAnsi="Times New Roman" w:cs="Times New Roman"/>
          </w:rPr>
          <w:t xml:space="preserve">evaluates </w:t>
        </w:r>
      </w:ins>
      <w:r>
        <w:rPr>
          <w:rFonts w:ascii="Times New Roman" w:eastAsia="Times New Roman" w:hAnsi="Times New Roman" w:cs="Times New Roman"/>
        </w:rPr>
        <w:t xml:space="preserve">the impacts of those uncertainties on the </w:t>
      </w:r>
      <w:del w:id="6" w:author="Ben Livneh" w:date="2020-11-22T22:10:00Z">
        <w:r w:rsidDel="00E64922">
          <w:rPr>
            <w:rFonts w:ascii="Times New Roman" w:eastAsia="Times New Roman" w:hAnsi="Times New Roman" w:cs="Times New Roman"/>
          </w:rPr>
          <w:delText xml:space="preserve">diagnosis of </w:delText>
        </w:r>
      </w:del>
      <w:r>
        <w:rPr>
          <w:rFonts w:ascii="Times New Roman" w:eastAsia="Times New Roman" w:hAnsi="Times New Roman" w:cs="Times New Roman"/>
        </w:rPr>
        <w:t>landslide</w:t>
      </w:r>
      <w:ins w:id="7" w:author="Ben Livneh" w:date="2020-11-22T22:10:00Z">
        <w:r w:rsidR="00E64922">
          <w:rPr>
            <w:rFonts w:ascii="Times New Roman" w:eastAsia="Times New Roman" w:hAnsi="Times New Roman" w:cs="Times New Roman"/>
          </w:rPr>
          <w:t xml:space="preserve"> </w:t>
        </w:r>
      </w:ins>
      <w:ins w:id="8" w:author="Ben Livneh" w:date="2020-11-22T22:11:00Z">
        <w:r w:rsidR="00E64922">
          <w:rPr>
            <w:rFonts w:ascii="Times New Roman" w:eastAsia="Times New Roman" w:hAnsi="Times New Roman" w:cs="Times New Roman"/>
          </w:rPr>
          <w:t>modeling</w:t>
        </w:r>
      </w:ins>
      <w:del w:id="9" w:author="Ben Livneh" w:date="2020-11-22T22:10:00Z">
        <w:r w:rsidDel="00E64922">
          <w:rPr>
            <w:rFonts w:ascii="Times New Roman" w:eastAsia="Times New Roman" w:hAnsi="Times New Roman" w:cs="Times New Roman"/>
          </w:rPr>
          <w:delText>s</w:delText>
        </w:r>
      </w:del>
      <w:del w:id="10" w:author="Ben Livneh" w:date="2020-11-22T22:11:00Z">
        <w:r w:rsidDel="00E64922">
          <w:rPr>
            <w:rFonts w:ascii="Times New Roman" w:eastAsia="Times New Roman" w:hAnsi="Times New Roman" w:cs="Times New Roman"/>
          </w:rPr>
          <w:delText xml:space="preserve"> on the basis of </w:delText>
        </w:r>
      </w:del>
      <w:del w:id="11" w:author="Ben Livneh" w:date="2020-11-22T22:10:00Z">
        <w:r w:rsidDel="00E64922">
          <w:rPr>
            <w:rFonts w:ascii="Times New Roman" w:eastAsia="Times New Roman" w:hAnsi="Times New Roman" w:cs="Times New Roman"/>
          </w:rPr>
          <w:delText>antecedent precipitation</w:delText>
        </w:r>
      </w:del>
      <w:r>
        <w:rPr>
          <w:rFonts w:ascii="Times New Roman" w:eastAsia="Times New Roman" w:hAnsi="Times New Roman" w:cs="Times New Roman"/>
        </w:rPr>
        <w:t>.</w:t>
      </w:r>
      <w:r w:rsidR="00EA5945">
        <w:rPr>
          <w:rFonts w:ascii="Times New Roman" w:eastAsia="Times New Roman" w:hAnsi="Times New Roman" w:cs="Times New Roman"/>
        </w:rPr>
        <w:t xml:space="preserve"> In line with the goal of the special issue, we </w:t>
      </w:r>
      <w:del w:id="12" w:author="Ben Livneh" w:date="2020-11-22T22:11:00Z">
        <w:r w:rsidR="00EA5945" w:rsidDel="004B1F42">
          <w:rPr>
            <w:rFonts w:ascii="Times New Roman" w:eastAsia="Times New Roman" w:hAnsi="Times New Roman" w:cs="Times New Roman"/>
          </w:rPr>
          <w:delText>aim bring</w:delText>
        </w:r>
      </w:del>
      <w:ins w:id="13" w:author="Ben Livneh" w:date="2020-11-22T22:11:00Z">
        <w:r w:rsidR="004B1F42">
          <w:rPr>
            <w:rFonts w:ascii="Times New Roman" w:eastAsia="Times New Roman" w:hAnsi="Times New Roman" w:cs="Times New Roman"/>
          </w:rPr>
          <w:t>present</w:t>
        </w:r>
      </w:ins>
      <w:r w:rsidR="00EA5945">
        <w:rPr>
          <w:rFonts w:ascii="Times New Roman" w:eastAsia="Times New Roman" w:hAnsi="Times New Roman" w:cs="Times New Roman"/>
        </w:rPr>
        <w:t xml:space="preserve"> an analysis of observational uncertainty </w:t>
      </w:r>
      <w:del w:id="14" w:author="Ben Livneh" w:date="2020-11-22T22:12:00Z">
        <w:r w:rsidR="00EA5945" w:rsidDel="004B1F42">
          <w:rPr>
            <w:rFonts w:ascii="Times New Roman" w:eastAsia="Times New Roman" w:hAnsi="Times New Roman" w:cs="Times New Roman"/>
          </w:rPr>
          <w:delText xml:space="preserve">to </w:delText>
        </w:r>
      </w:del>
      <w:ins w:id="15" w:author="Ben Livneh" w:date="2020-11-22T22:12:00Z">
        <w:r w:rsidR="004B1F42">
          <w:rPr>
            <w:rFonts w:ascii="Times New Roman" w:eastAsia="Times New Roman" w:hAnsi="Times New Roman" w:cs="Times New Roman"/>
          </w:rPr>
          <w:t>impacts</w:t>
        </w:r>
        <w:r w:rsidR="004B1F42">
          <w:rPr>
            <w:rFonts w:ascii="Times New Roman" w:eastAsia="Times New Roman" w:hAnsi="Times New Roman" w:cs="Times New Roman"/>
          </w:rPr>
          <w:t xml:space="preserve"> </w:t>
        </w:r>
      </w:ins>
      <w:del w:id="16" w:author="Ben Livneh" w:date="2020-11-22T22:12:00Z">
        <w:r w:rsidR="00EA5945" w:rsidDel="004B1F42">
          <w:rPr>
            <w:rFonts w:ascii="Times New Roman" w:eastAsia="Times New Roman" w:hAnsi="Times New Roman" w:cs="Times New Roman"/>
          </w:rPr>
          <w:delText xml:space="preserve">the </w:delText>
        </w:r>
      </w:del>
      <w:ins w:id="17" w:author="Ben Livneh" w:date="2020-11-22T22:12:00Z">
        <w:r w:rsidR="004B1F42">
          <w:rPr>
            <w:rFonts w:ascii="Times New Roman" w:eastAsia="Times New Roman" w:hAnsi="Times New Roman" w:cs="Times New Roman"/>
          </w:rPr>
          <w:t>on</w:t>
        </w:r>
        <w:r w:rsidR="004B1F42">
          <w:rPr>
            <w:rFonts w:ascii="Times New Roman" w:eastAsia="Times New Roman" w:hAnsi="Times New Roman" w:cs="Times New Roman"/>
          </w:rPr>
          <w:t xml:space="preserve"> </w:t>
        </w:r>
      </w:ins>
      <w:r w:rsidR="00EA5945">
        <w:rPr>
          <w:rFonts w:ascii="Times New Roman" w:eastAsia="Times New Roman" w:hAnsi="Times New Roman" w:cs="Times New Roman"/>
        </w:rPr>
        <w:t xml:space="preserve">hydrological processes </w:t>
      </w:r>
      <w:del w:id="18" w:author="Ben Livneh" w:date="2020-11-22T22:12:00Z">
        <w:r w:rsidR="00EA5945" w:rsidDel="004B1F42">
          <w:rPr>
            <w:rFonts w:ascii="Times New Roman" w:eastAsia="Times New Roman" w:hAnsi="Times New Roman" w:cs="Times New Roman"/>
          </w:rPr>
          <w:delText>that result in</w:delText>
        </w:r>
      </w:del>
      <w:ins w:id="19" w:author="Ben Livneh" w:date="2020-11-22T22:12:00Z">
        <w:r w:rsidR="004B1F42">
          <w:rPr>
            <w:rFonts w:ascii="Times New Roman" w:eastAsia="Times New Roman" w:hAnsi="Times New Roman" w:cs="Times New Roman"/>
          </w:rPr>
          <w:t>associated with</w:t>
        </w:r>
      </w:ins>
      <w:r w:rsidR="00EA5945">
        <w:rPr>
          <w:rFonts w:ascii="Times New Roman" w:eastAsia="Times New Roman" w:hAnsi="Times New Roman" w:cs="Times New Roman"/>
        </w:rPr>
        <w:t xml:space="preserve"> natural hazards, </w:t>
      </w:r>
      <w:ins w:id="20" w:author="Ben Livneh" w:date="2020-11-22T22:11:00Z">
        <w:r w:rsidR="004B1F42">
          <w:rPr>
            <w:rFonts w:ascii="Times New Roman" w:eastAsia="Times New Roman" w:hAnsi="Times New Roman" w:cs="Times New Roman"/>
          </w:rPr>
          <w:t xml:space="preserve">focusing </w:t>
        </w:r>
      </w:ins>
      <w:r w:rsidR="00EA5945">
        <w:rPr>
          <w:rFonts w:ascii="Times New Roman" w:eastAsia="Times New Roman" w:hAnsi="Times New Roman" w:cs="Times New Roman"/>
        </w:rPr>
        <w:t>specifically rainfall-triggered landslides.</w:t>
      </w:r>
    </w:p>
    <w:p w14:paraId="154A9B42" w14:textId="6A32EE64" w:rsidR="00EA5945" w:rsidRDefault="00EA5945" w:rsidP="00B7083C">
      <w:pPr>
        <w:rPr>
          <w:rFonts w:ascii="Times New Roman" w:eastAsia="Times New Roman" w:hAnsi="Times New Roman" w:cs="Times New Roman"/>
        </w:rPr>
      </w:pPr>
    </w:p>
    <w:p w14:paraId="0031734A" w14:textId="2FC0C78F" w:rsidR="00B7083C" w:rsidRPr="00E64922" w:rsidRDefault="00EA5945" w:rsidP="00B7083C">
      <w:pPr>
        <w:rPr>
          <w:rFonts w:ascii="Times New Roman" w:eastAsia="Times New Roman" w:hAnsi="Times New Roman" w:cs="Times New Roman"/>
        </w:rPr>
      </w:pPr>
      <w:r w:rsidRPr="00E64922">
        <w:rPr>
          <w:rFonts w:ascii="Times New Roman" w:hAnsi="Times New Roman" w:cs="Times New Roman"/>
          <w:rPrChange w:id="21" w:author="Ben Livneh" w:date="2020-11-22T22:09:00Z">
            <w:rPr/>
          </w:rPrChange>
        </w:rPr>
        <w:t>In spite of the destructive nature of landslides</w:t>
      </w:r>
      <w:ins w:id="22" w:author="Ben Livneh" w:date="2020-11-22T22:12:00Z">
        <w:r w:rsidR="004B1F42">
          <w:rPr>
            <w:rFonts w:ascii="Times New Roman" w:hAnsi="Times New Roman" w:cs="Times New Roman"/>
          </w:rPr>
          <w:t>—</w:t>
        </w:r>
      </w:ins>
      <w:del w:id="23" w:author="Ben Livneh" w:date="2020-11-22T22:12:00Z">
        <w:r w:rsidRPr="00E64922" w:rsidDel="004B1F42">
          <w:rPr>
            <w:rFonts w:ascii="Times New Roman" w:hAnsi="Times New Roman" w:cs="Times New Roman"/>
            <w:rPrChange w:id="24" w:author="Ben Livneh" w:date="2020-11-22T22:09:00Z">
              <w:rPr/>
            </w:rPrChange>
          </w:rPr>
          <w:delText xml:space="preserve">, </w:delText>
        </w:r>
      </w:del>
      <w:r w:rsidRPr="00E64922">
        <w:rPr>
          <w:rFonts w:ascii="Times New Roman" w:hAnsi="Times New Roman" w:cs="Times New Roman"/>
          <w:rPrChange w:id="25" w:author="Ben Livneh" w:date="2020-11-22T22:09:00Z">
            <w:rPr/>
          </w:rPrChange>
        </w:rPr>
        <w:t>which cause tens of thousands of deaths each year</w:t>
      </w:r>
      <w:ins w:id="26" w:author="Ben Livneh" w:date="2020-11-22T22:12:00Z">
        <w:r w:rsidR="004B1F42">
          <w:rPr>
            <w:rFonts w:ascii="Times New Roman" w:hAnsi="Times New Roman" w:cs="Times New Roman"/>
          </w:rPr>
          <w:t>—</w:t>
        </w:r>
      </w:ins>
      <w:del w:id="27" w:author="Ben Livneh" w:date="2020-11-22T22:12:00Z">
        <w:r w:rsidRPr="00E64922" w:rsidDel="004B1F42">
          <w:rPr>
            <w:rFonts w:ascii="Times New Roman" w:hAnsi="Times New Roman" w:cs="Times New Roman"/>
            <w:rPrChange w:id="28" w:author="Ben Livneh" w:date="2020-11-22T22:09:00Z">
              <w:rPr/>
            </w:rPrChange>
          </w:rPr>
          <w:delText xml:space="preserve"> </w:delText>
        </w:r>
      </w:del>
      <w:r w:rsidRPr="00E64922">
        <w:rPr>
          <w:rFonts w:ascii="Times New Roman" w:hAnsi="Times New Roman" w:cs="Times New Roman"/>
          <w:rPrChange w:id="29" w:author="Ben Livneh" w:date="2020-11-22T22:09:00Z">
            <w:rPr/>
          </w:rPrChange>
        </w:rPr>
        <w:t>these events remain challenging to diagnose, in part due to uncertainty in antecedent precipitation amounts. Practitioners and researchers must select among a wide range of precipitation products, often with little guidance. This analysis of the characteristics of different types of precipitation products drawn from multiple categories of precipitation measurements highlights the qualities of each precipitation product that make them more or less suitable for diagnosing landslides using intensity-duration thresholds in near real-time. We believe that this article will be of interest to the natural hazards community as well as providing a novel lens for precipitation inter-comparison</w:t>
      </w:r>
      <w:ins w:id="30" w:author="Ben Livneh" w:date="2020-11-22T22:13:00Z">
        <w:r w:rsidR="004B1F42">
          <w:rPr>
            <w:rFonts w:ascii="Times New Roman" w:hAnsi="Times New Roman" w:cs="Times New Roman"/>
          </w:rPr>
          <w:t xml:space="preserve"> relevant to the hydrology community</w:t>
        </w:r>
      </w:ins>
      <w:r w:rsidRPr="00E64922">
        <w:rPr>
          <w:rFonts w:ascii="Times New Roman" w:hAnsi="Times New Roman" w:cs="Times New Roman"/>
          <w:rPrChange w:id="31" w:author="Ben Livneh" w:date="2020-11-22T22:09:00Z">
            <w:rPr/>
          </w:rPrChange>
        </w:rPr>
        <w:t>.</w:t>
      </w:r>
    </w:p>
    <w:p w14:paraId="6FEB4E4D" w14:textId="77777777" w:rsidR="00B7083C" w:rsidRPr="004B1F42" w:rsidRDefault="00B7083C" w:rsidP="00B7083C">
      <w:pPr>
        <w:rPr>
          <w:rFonts w:ascii="Times New Roman" w:eastAsia="Times New Roman" w:hAnsi="Times New Roman" w:cs="Times New Roman"/>
        </w:rPr>
      </w:pPr>
    </w:p>
    <w:p w14:paraId="61F27660" w14:textId="04208DC4" w:rsidR="00B7083C" w:rsidRPr="00E64922" w:rsidRDefault="00B7083C" w:rsidP="00B7083C">
      <w:pPr>
        <w:rPr>
          <w:rFonts w:ascii="Times New Roman" w:eastAsia="Times New Roman" w:hAnsi="Times New Roman" w:cs="Times New Roman"/>
          <w:rPrChange w:id="32" w:author="Ben Livneh" w:date="2020-11-22T22:09:00Z">
            <w:rPr>
              <w:rFonts w:ascii="Times New Roman" w:eastAsia="Times New Roman" w:hAnsi="Times New Roman" w:cs="Times New Roman"/>
            </w:rPr>
          </w:rPrChange>
        </w:rPr>
      </w:pPr>
      <w:r w:rsidRPr="00E64922">
        <w:rPr>
          <w:rFonts w:ascii="Times New Roman" w:eastAsia="Times New Roman" w:hAnsi="Times New Roman" w:cs="Times New Roman"/>
          <w:rPrChange w:id="33" w:author="Ben Livneh" w:date="2020-11-22T22:09:00Z">
            <w:rPr>
              <w:rFonts w:ascii="Times New Roman" w:eastAsia="Times New Roman" w:hAnsi="Times New Roman" w:cs="Times New Roman"/>
            </w:rPr>
          </w:rPrChange>
        </w:rPr>
        <w:t>All individuals listed as authors qualify as authors and have approved the submitted version. This work is original and is not under consideration by any other journal. All permissions required for the publication of this manuscript have been obtained.</w:t>
      </w:r>
    </w:p>
    <w:p w14:paraId="0A3D6A96" w14:textId="4371291E" w:rsidR="00DC2650" w:rsidRPr="00E64922" w:rsidRDefault="00DC2650">
      <w:pPr>
        <w:rPr>
          <w:rFonts w:ascii="Times New Roman" w:hAnsi="Times New Roman" w:cs="Times New Roman"/>
          <w:rPrChange w:id="34" w:author="Ben Livneh" w:date="2020-11-22T22:09:00Z">
            <w:rPr/>
          </w:rPrChange>
        </w:rPr>
      </w:pPr>
    </w:p>
    <w:p w14:paraId="67433558" w14:textId="69CE4B7D" w:rsidR="00EA5945" w:rsidRPr="00E64922" w:rsidRDefault="00EA5945">
      <w:pPr>
        <w:rPr>
          <w:rFonts w:ascii="Times New Roman" w:hAnsi="Times New Roman" w:cs="Times New Roman"/>
          <w:rPrChange w:id="35" w:author="Ben Livneh" w:date="2020-11-22T22:09:00Z">
            <w:rPr/>
          </w:rPrChange>
        </w:rPr>
      </w:pPr>
      <w:r w:rsidRPr="00E64922">
        <w:rPr>
          <w:rFonts w:ascii="Times New Roman" w:hAnsi="Times New Roman" w:cs="Times New Roman"/>
          <w:rPrChange w:id="36" w:author="Ben Livneh" w:date="2020-11-22T22:09:00Z">
            <w:rPr/>
          </w:rPrChange>
        </w:rPr>
        <w:t>Thank you for your consideration. I look forward to your reply.</w:t>
      </w:r>
    </w:p>
    <w:p w14:paraId="25C7E710" w14:textId="00F816E0" w:rsidR="00EA5945" w:rsidRPr="00E64922" w:rsidRDefault="00EA5945">
      <w:pPr>
        <w:rPr>
          <w:rFonts w:ascii="Times New Roman" w:hAnsi="Times New Roman" w:cs="Times New Roman"/>
          <w:rPrChange w:id="37" w:author="Ben Livneh" w:date="2020-11-22T22:09:00Z">
            <w:rPr/>
          </w:rPrChange>
        </w:rPr>
      </w:pPr>
    </w:p>
    <w:p w14:paraId="48923C7B" w14:textId="415C170C" w:rsidR="00EA5945" w:rsidRPr="00E64922" w:rsidRDefault="00EA5945">
      <w:pPr>
        <w:rPr>
          <w:rFonts w:ascii="Times New Roman" w:hAnsi="Times New Roman" w:cs="Times New Roman"/>
          <w:rPrChange w:id="38" w:author="Ben Livneh" w:date="2020-11-22T22:09:00Z">
            <w:rPr/>
          </w:rPrChange>
        </w:rPr>
      </w:pPr>
      <w:r w:rsidRPr="00E64922">
        <w:rPr>
          <w:rFonts w:ascii="Times New Roman" w:hAnsi="Times New Roman" w:cs="Times New Roman"/>
          <w:rPrChange w:id="39" w:author="Ben Livneh" w:date="2020-11-22T22:09:00Z">
            <w:rPr/>
          </w:rPrChange>
        </w:rPr>
        <w:t>Yours truly,</w:t>
      </w:r>
    </w:p>
    <w:p w14:paraId="04ED0673" w14:textId="08CB5502" w:rsidR="00EA5945" w:rsidRPr="00E64922" w:rsidRDefault="00EA5945">
      <w:pPr>
        <w:rPr>
          <w:rFonts w:ascii="Times New Roman" w:hAnsi="Times New Roman" w:cs="Times New Roman"/>
          <w:rPrChange w:id="40" w:author="Ben Livneh" w:date="2020-11-22T22:09:00Z">
            <w:rPr/>
          </w:rPrChange>
        </w:rPr>
      </w:pPr>
      <w:r w:rsidRPr="00E64922">
        <w:rPr>
          <w:rFonts w:ascii="Times New Roman" w:hAnsi="Times New Roman" w:cs="Times New Roman"/>
          <w:rPrChange w:id="41" w:author="Ben Livneh" w:date="2020-11-22T22:09:00Z">
            <w:rPr/>
          </w:rPrChange>
        </w:rPr>
        <w:t>Elsa Culler</w:t>
      </w:r>
    </w:p>
    <w:sectPr w:rsidR="00EA5945" w:rsidRPr="00E64922" w:rsidSect="0008287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1D596" w14:textId="77777777" w:rsidR="00007DEB" w:rsidRDefault="00007DEB" w:rsidP="004B1F42">
      <w:r>
        <w:separator/>
      </w:r>
    </w:p>
  </w:endnote>
  <w:endnote w:type="continuationSeparator" w:id="0">
    <w:p w14:paraId="23D57A16" w14:textId="77777777" w:rsidR="00007DEB" w:rsidRDefault="00007DEB" w:rsidP="004B1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9F6A9D" w14:textId="77777777" w:rsidR="00007DEB" w:rsidRDefault="00007DEB" w:rsidP="004B1F42">
      <w:r>
        <w:separator/>
      </w:r>
    </w:p>
  </w:footnote>
  <w:footnote w:type="continuationSeparator" w:id="0">
    <w:p w14:paraId="3F9F8748" w14:textId="77777777" w:rsidR="00007DEB" w:rsidRDefault="00007DEB" w:rsidP="004B1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D39B87" w14:textId="77777777" w:rsidR="004B1F42" w:rsidRPr="00FC2A9D" w:rsidRDefault="004B1F42" w:rsidP="004B1F42">
    <w:pPr>
      <w:pStyle w:val="Header"/>
      <w:ind w:left="4050"/>
      <w:rPr>
        <w:ins w:id="42" w:author="Ben Livneh" w:date="2020-11-22T22:13:00Z"/>
        <w:rFonts w:ascii="Arial" w:hAnsi="Arial" w:cs="Arial"/>
        <w:sz w:val="20"/>
        <w:szCs w:val="22"/>
      </w:rPr>
    </w:pPr>
    <w:ins w:id="43" w:author="Ben Livneh" w:date="2020-11-22T22:13:00Z">
      <w:r>
        <w:rPr>
          <w:rFonts w:ascii="Arial" w:hAnsi="Arial" w:cs="Arial"/>
          <w:noProof/>
          <w:sz w:val="20"/>
          <w:szCs w:val="22"/>
        </w:rPr>
        <w:drawing>
          <wp:anchor distT="0" distB="0" distL="114300" distR="114300" simplePos="0" relativeHeight="251661312" behindDoc="0" locked="0" layoutInCell="1" allowOverlap="1" wp14:anchorId="34EBC137" wp14:editId="5360302C">
            <wp:simplePos x="0" y="0"/>
            <wp:positionH relativeFrom="column">
              <wp:posOffset>914400</wp:posOffset>
            </wp:positionH>
            <wp:positionV relativeFrom="paragraph">
              <wp:posOffset>-342900</wp:posOffset>
            </wp:positionV>
            <wp:extent cx="1508125" cy="738505"/>
            <wp:effectExtent l="0" t="0" r="0" b="0"/>
            <wp:wrapNone/>
            <wp:docPr id="5" name="Picture 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08125" cy="7385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0"/>
          <w:szCs w:val="22"/>
        </w:rPr>
        <mc:AlternateContent>
          <mc:Choice Requires="wps">
            <w:drawing>
              <wp:anchor distT="0" distB="0" distL="114300" distR="114300" simplePos="0" relativeHeight="251660288" behindDoc="0" locked="0" layoutInCell="1" allowOverlap="1" wp14:anchorId="2C24F5FB" wp14:editId="20FD6A8A">
                <wp:simplePos x="0" y="0"/>
                <wp:positionH relativeFrom="column">
                  <wp:posOffset>800100</wp:posOffset>
                </wp:positionH>
                <wp:positionV relativeFrom="paragraph">
                  <wp:posOffset>-545737</wp:posOffset>
                </wp:positionV>
                <wp:extent cx="0" cy="979170"/>
                <wp:effectExtent l="0" t="0" r="25400" b="36830"/>
                <wp:wrapNone/>
                <wp:docPr id="1" name="Straight Connector 1"/>
                <wp:cNvGraphicFramePr/>
                <a:graphic xmlns:a="http://schemas.openxmlformats.org/drawingml/2006/main">
                  <a:graphicData uri="http://schemas.microsoft.com/office/word/2010/wordprocessingShape">
                    <wps:wsp>
                      <wps:cNvCnPr/>
                      <wps:spPr>
                        <a:xfrm>
                          <a:off x="0" y="0"/>
                          <a:ext cx="0" cy="979170"/>
                        </a:xfrm>
                        <a:prstGeom prst="line">
                          <a:avLst/>
                        </a:prstGeom>
                        <a:ln>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740C3738"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3pt,-42.95pt" to="63pt,34.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" strokecolor="gray [1629]" strokeweight="1pt">
                <v:stroke joinstyle="miter"/>
              </v:line>
            </w:pict>
          </mc:Fallback>
        </mc:AlternateContent>
      </w:r>
      <w:r>
        <w:rPr>
          <w:rFonts w:ascii="Arial" w:hAnsi="Arial" w:cs="Arial"/>
          <w:noProof/>
          <w:sz w:val="20"/>
          <w:szCs w:val="22"/>
        </w:rPr>
        <mc:AlternateContent>
          <mc:Choice Requires="wps">
            <w:drawing>
              <wp:anchor distT="0" distB="0" distL="114300" distR="114300" simplePos="0" relativeHeight="251662336" behindDoc="0" locked="0" layoutInCell="1" allowOverlap="1" wp14:anchorId="34ECE722" wp14:editId="7F6BC343">
                <wp:simplePos x="0" y="0"/>
                <wp:positionH relativeFrom="column">
                  <wp:posOffset>2857818</wp:posOffset>
                </wp:positionH>
                <wp:positionV relativeFrom="paragraph">
                  <wp:posOffset>-3954735</wp:posOffset>
                </wp:positionV>
                <wp:extent cx="0" cy="8772525"/>
                <wp:effectExtent l="0" t="4386263" r="4402138" b="0"/>
                <wp:wrapNone/>
                <wp:docPr id="6" name="Straight Connector 6"/>
                <wp:cNvGraphicFramePr/>
                <a:graphic xmlns:a="http://schemas.openxmlformats.org/drawingml/2006/main">
                  <a:graphicData uri="http://schemas.microsoft.com/office/word/2010/wordprocessingShape">
                    <wps:wsp>
                      <wps:cNvCnPr/>
                      <wps:spPr>
                        <a:xfrm rot="5400000">
                          <a:off x="0" y="0"/>
                          <a:ext cx="0" cy="8772525"/>
                        </a:xfrm>
                        <a:prstGeom prst="line">
                          <a:avLst/>
                        </a:prstGeom>
                        <a:ln>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w14:anchorId="2FA38ADB" id="Straight Connector 6" o:spid="_x0000_s1026" style="position:absolute;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05pt,-311.4pt" to="225.05pt,379.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" strokecolor="gray [1629]" strokeweight="1pt">
                <v:stroke joinstyle="miter"/>
              </v:line>
            </w:pict>
          </mc:Fallback>
        </mc:AlternateContent>
      </w:r>
      <w:r w:rsidRPr="00FC2A9D">
        <w:rPr>
          <w:rFonts w:ascii="Arial" w:hAnsi="Arial" w:cs="Arial"/>
          <w:noProof/>
          <w:sz w:val="20"/>
          <w:szCs w:val="22"/>
        </w:rPr>
        <w:drawing>
          <wp:anchor distT="0" distB="0" distL="114300" distR="114300" simplePos="0" relativeHeight="251659264" behindDoc="1" locked="0" layoutInCell="1" allowOverlap="1" wp14:anchorId="642EDF38" wp14:editId="7536472D">
            <wp:simplePos x="0" y="0"/>
            <wp:positionH relativeFrom="column">
              <wp:posOffset>0</wp:posOffset>
            </wp:positionH>
            <wp:positionV relativeFrom="paragraph">
              <wp:posOffset>-342900</wp:posOffset>
            </wp:positionV>
            <wp:extent cx="739394" cy="874267"/>
            <wp:effectExtent l="0" t="0" r="0" b="0"/>
            <wp:wrapNone/>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2">
                      <a:extLst>
                        <a:ext uri="{28A0092B-C50C-407E-A947-70E740481C1C}">
                          <a14:useLocalDpi xmlns:a14="http://schemas.microsoft.com/office/drawing/2010/main" val="0"/>
                        </a:ext>
                      </a:extLst>
                    </a:blip>
                    <a:srcRect r="75081"/>
                    <a:stretch/>
                  </pic:blipFill>
                  <pic:spPr bwMode="auto">
                    <a:xfrm>
                      <a:off x="0" y="0"/>
                      <a:ext cx="739394" cy="874267"/>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ins>
  </w:p>
  <w:p w14:paraId="6D02799C" w14:textId="77777777" w:rsidR="004B1F42" w:rsidRDefault="004B1F42" w:rsidP="004B1F42">
    <w:pPr>
      <w:pStyle w:val="Header"/>
      <w:rPr>
        <w:ins w:id="44" w:author="Ben Livneh" w:date="2020-11-22T22:13:00Z"/>
      </w:rPr>
    </w:pPr>
  </w:p>
  <w:p w14:paraId="13004146" w14:textId="77777777" w:rsidR="004B1F42" w:rsidRDefault="004B1F42" w:rsidP="004B1F42">
    <w:pPr>
      <w:pStyle w:val="Header"/>
      <w:rPr>
        <w:ins w:id="45" w:author="Ben Livneh" w:date="2020-11-22T22:13:00Z"/>
      </w:rPr>
    </w:pPr>
  </w:p>
  <w:p w14:paraId="0BD4C79D" w14:textId="77777777" w:rsidR="004B1F42" w:rsidRPr="00B22176" w:rsidRDefault="004B1F42" w:rsidP="004B1F42">
    <w:pPr>
      <w:pStyle w:val="Header"/>
      <w:rPr>
        <w:ins w:id="46" w:author="Ben Livneh" w:date="2020-11-22T22:13:00Z"/>
        <w:rFonts w:ascii="Arial" w:hAnsi="Arial" w:cs="Arial"/>
        <w:b/>
        <w:sz w:val="22"/>
      </w:rPr>
    </w:pPr>
    <w:ins w:id="47" w:author="Ben Livneh" w:date="2020-11-22T22:13:00Z">
      <w:r>
        <w:rPr>
          <w:rFonts w:ascii="Arial" w:hAnsi="Arial" w:cs="Arial"/>
          <w:sz w:val="22"/>
        </w:rPr>
        <w:t xml:space="preserve">University of Colorado </w:t>
      </w:r>
      <w:r>
        <w:rPr>
          <w:rFonts w:ascii="Arial" w:hAnsi="Arial" w:cs="Arial"/>
          <w:b/>
          <w:sz w:val="22"/>
        </w:rPr>
        <w:t>Boulder</w:t>
      </w:r>
    </w:ins>
  </w:p>
  <w:p w14:paraId="11E64DDA" w14:textId="78C5097A" w:rsidR="004B1F42" w:rsidRPr="004B1F42" w:rsidRDefault="004B1F42">
    <w:pPr>
      <w:pStyle w:val="Header"/>
      <w:rPr>
        <w:rFonts w:ascii="Arial" w:hAnsi="Arial" w:cs="Arial"/>
        <w:sz w:val="22"/>
        <w:rPrChange w:id="48" w:author="Ben Livneh" w:date="2020-11-22T22:13:00Z">
          <w:rPr/>
        </w:rPrChange>
      </w:rPr>
    </w:pPr>
    <w:ins w:id="49" w:author="Ben Livneh" w:date="2020-11-22T22:13:00Z">
      <w:r w:rsidRPr="00824719">
        <w:rPr>
          <w:rFonts w:ascii="Arial" w:hAnsi="Arial" w:cs="Arial"/>
          <w:sz w:val="22"/>
        </w:rPr>
        <w:t xml:space="preserve">Cooperative Institute for Research in Environmental Sciences </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n Livneh">
    <w15:presenceInfo w15:providerId="AD" w15:userId="S::beli1098@colorado.edu::a2822b3e-7811-429d-94be-d286255e4b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83C"/>
    <w:rsid w:val="00007DEB"/>
    <w:rsid w:val="0008287B"/>
    <w:rsid w:val="001D1E3E"/>
    <w:rsid w:val="004B1F42"/>
    <w:rsid w:val="004C685D"/>
    <w:rsid w:val="00915189"/>
    <w:rsid w:val="00B7083C"/>
    <w:rsid w:val="00BD18F6"/>
    <w:rsid w:val="00DC2650"/>
    <w:rsid w:val="00E64922"/>
    <w:rsid w:val="00EA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A2BD70"/>
  <w14:defaultImageDpi w14:val="32767"/>
  <w15:chartTrackingRefBased/>
  <w15:docId w15:val="{9DD141FB-11FF-FE4D-BD22-CB24000A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7083C"/>
    <w:rPr>
      <w:sz w:val="16"/>
      <w:szCs w:val="16"/>
    </w:rPr>
  </w:style>
  <w:style w:type="paragraph" w:styleId="CommentText">
    <w:name w:val="annotation text"/>
    <w:basedOn w:val="Normal"/>
    <w:link w:val="CommentTextChar"/>
    <w:uiPriority w:val="99"/>
    <w:unhideWhenUsed/>
    <w:rsid w:val="00B7083C"/>
    <w:pPr>
      <w:spacing w:after="160"/>
    </w:pPr>
    <w:rPr>
      <w:rFonts w:ascii="Times New Roman" w:hAnsi="Times New Roman"/>
      <w:sz w:val="20"/>
      <w:szCs w:val="20"/>
      <w:lang w:val="en-GB"/>
    </w:rPr>
  </w:style>
  <w:style w:type="character" w:customStyle="1" w:styleId="CommentTextChar">
    <w:name w:val="Comment Text Char"/>
    <w:basedOn w:val="DefaultParagraphFont"/>
    <w:link w:val="CommentText"/>
    <w:uiPriority w:val="99"/>
    <w:rsid w:val="00B7083C"/>
    <w:rPr>
      <w:rFonts w:ascii="Times New Roman" w:hAnsi="Times New Roman"/>
      <w:sz w:val="20"/>
      <w:szCs w:val="20"/>
      <w:lang w:val="en-GB"/>
    </w:rPr>
  </w:style>
  <w:style w:type="paragraph" w:styleId="Title">
    <w:name w:val="Title"/>
    <w:basedOn w:val="Normal"/>
    <w:next w:val="Normal"/>
    <w:link w:val="TitleChar"/>
    <w:uiPriority w:val="10"/>
    <w:qFormat/>
    <w:rsid w:val="00B7083C"/>
    <w:pPr>
      <w:contextualSpacing/>
    </w:pPr>
    <w:rPr>
      <w:rFonts w:ascii="Times New Roman" w:eastAsiaTheme="majorEastAsia" w:hAnsi="Times New Roman" w:cstheme="majorBidi"/>
      <w:b/>
      <w:spacing w:val="-10"/>
      <w:kern w:val="28"/>
      <w:sz w:val="28"/>
      <w:szCs w:val="56"/>
      <w:lang w:val="en-GB"/>
    </w:rPr>
  </w:style>
  <w:style w:type="character" w:customStyle="1" w:styleId="TitleChar">
    <w:name w:val="Title Char"/>
    <w:basedOn w:val="DefaultParagraphFont"/>
    <w:link w:val="Title"/>
    <w:uiPriority w:val="10"/>
    <w:rsid w:val="00B7083C"/>
    <w:rPr>
      <w:rFonts w:ascii="Times New Roman" w:eastAsiaTheme="majorEastAsia" w:hAnsi="Times New Roman" w:cstheme="majorBidi"/>
      <w:b/>
      <w:spacing w:val="-10"/>
      <w:kern w:val="28"/>
      <w:sz w:val="28"/>
      <w:szCs w:val="56"/>
      <w:lang w:val="en-GB"/>
    </w:rPr>
  </w:style>
  <w:style w:type="paragraph" w:styleId="BalloonText">
    <w:name w:val="Balloon Text"/>
    <w:basedOn w:val="Normal"/>
    <w:link w:val="BalloonTextChar"/>
    <w:uiPriority w:val="99"/>
    <w:semiHidden/>
    <w:unhideWhenUsed/>
    <w:rsid w:val="00B7083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083C"/>
    <w:rPr>
      <w:rFonts w:ascii="Times New Roman" w:hAnsi="Times New Roman" w:cs="Times New Roman"/>
      <w:sz w:val="18"/>
      <w:szCs w:val="18"/>
    </w:rPr>
  </w:style>
  <w:style w:type="paragraph" w:styleId="Header">
    <w:name w:val="header"/>
    <w:basedOn w:val="Normal"/>
    <w:link w:val="HeaderChar"/>
    <w:uiPriority w:val="99"/>
    <w:unhideWhenUsed/>
    <w:rsid w:val="004B1F42"/>
    <w:pPr>
      <w:tabs>
        <w:tab w:val="center" w:pos="4680"/>
        <w:tab w:val="right" w:pos="9360"/>
      </w:tabs>
    </w:pPr>
  </w:style>
  <w:style w:type="character" w:customStyle="1" w:styleId="HeaderChar">
    <w:name w:val="Header Char"/>
    <w:basedOn w:val="DefaultParagraphFont"/>
    <w:link w:val="Header"/>
    <w:uiPriority w:val="99"/>
    <w:rsid w:val="004B1F42"/>
  </w:style>
  <w:style w:type="paragraph" w:styleId="Footer">
    <w:name w:val="footer"/>
    <w:basedOn w:val="Normal"/>
    <w:link w:val="FooterChar"/>
    <w:uiPriority w:val="99"/>
    <w:unhideWhenUsed/>
    <w:rsid w:val="004B1F42"/>
    <w:pPr>
      <w:tabs>
        <w:tab w:val="center" w:pos="4680"/>
        <w:tab w:val="right" w:pos="9360"/>
      </w:tabs>
    </w:pPr>
  </w:style>
  <w:style w:type="character" w:customStyle="1" w:styleId="FooterChar">
    <w:name w:val="Footer Char"/>
    <w:basedOn w:val="DefaultParagraphFont"/>
    <w:link w:val="Footer"/>
    <w:uiPriority w:val="99"/>
    <w:rsid w:val="004B1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632486">
      <w:bodyDiv w:val="1"/>
      <w:marLeft w:val="0"/>
      <w:marRight w:val="0"/>
      <w:marTop w:val="0"/>
      <w:marBottom w:val="0"/>
      <w:divBdr>
        <w:top w:val="none" w:sz="0" w:space="0" w:color="auto"/>
        <w:left w:val="none" w:sz="0" w:space="0" w:color="auto"/>
        <w:bottom w:val="none" w:sz="0" w:space="0" w:color="auto"/>
        <w:right w:val="none" w:sz="0" w:space="0" w:color="auto"/>
      </w:divBdr>
    </w:div>
    <w:div w:id="1203248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 Star Culler</dc:creator>
  <cp:keywords/>
  <dc:description/>
  <cp:lastModifiedBy>Ben Livneh</cp:lastModifiedBy>
  <cp:revision>2</cp:revision>
  <dcterms:created xsi:type="dcterms:W3CDTF">2020-11-23T03:16:00Z</dcterms:created>
  <dcterms:modified xsi:type="dcterms:W3CDTF">2020-11-23T05:14:00Z</dcterms:modified>
</cp:coreProperties>
</file>