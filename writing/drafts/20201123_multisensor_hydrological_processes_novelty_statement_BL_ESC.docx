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C575" w14:textId="0498DF74" w:rsidR="00DC2650" w:rsidRDefault="002B0DE3">
      <w:r>
        <w:t xml:space="preserve">The focus of this analysis is to quantify precipitation uncertainty associated with </w:t>
      </w:r>
      <w:del w:id="0" w:author="Elsa Star Culler" w:date="2020-11-23T09:31:00Z">
        <w:r w:rsidDel="005D42EF">
          <w:delText xml:space="preserve">known </w:delText>
        </w:r>
      </w:del>
      <w:r>
        <w:t>his</w:t>
      </w:r>
      <w:bookmarkStart w:id="1" w:name="_GoBack"/>
      <w:bookmarkEnd w:id="1"/>
      <w:r>
        <w:t>torical landslides</w:t>
      </w:r>
      <w:del w:id="2" w:author="Elsa Star Culler" w:date="2020-11-23T09:31:00Z">
        <w:r w:rsidDel="005D42EF">
          <w:delText>,</w:delText>
        </w:r>
      </w:del>
      <w:r>
        <w:t xml:space="preserve"> and </w:t>
      </w:r>
      <w:del w:id="3" w:author="Elsa Star Culler" w:date="2020-11-23T09:31:00Z">
        <w:r w:rsidDel="005D42EF">
          <w:delText>to</w:delText>
        </w:r>
      </w:del>
      <w:del w:id="4" w:author="Elsa Star Culler" w:date="2020-11-23T09:21:00Z">
        <w:r w:rsidDel="00D8637D">
          <w:delText xml:space="preserve"> </w:delText>
        </w:r>
        <w:r w:rsidR="002256E0" w:rsidDel="00D8637D">
          <w:delText>subsequently</w:delText>
        </w:r>
      </w:del>
      <w:r w:rsidR="002256E0">
        <w:t xml:space="preserve"> </w:t>
      </w:r>
      <w:r>
        <w:t xml:space="preserve">examine the role of this uncertainty in </w:t>
      </w:r>
      <w:del w:id="5" w:author="Elsa Star Culler" w:date="2020-11-23T09:22:00Z">
        <w:r w:rsidDel="00D8637D">
          <w:delText>modelling landslide hazards</w:delText>
        </w:r>
      </w:del>
      <w:ins w:id="6" w:author="Elsa Star Culler" w:date="2020-11-23T09:22:00Z">
        <w:r w:rsidR="00D8637D">
          <w:t>diagnosing landslides</w:t>
        </w:r>
      </w:ins>
      <w:r>
        <w:t xml:space="preserve">. </w:t>
      </w:r>
      <w:del w:id="7" w:author="Elsa Star Culler" w:date="2020-11-23T09:18:00Z">
        <w:r w:rsidDel="00D8637D">
          <w:delText xml:space="preserve">Given the wide-ranging issues associated with precipitation estimation, this study presents a multi-product, multi-site analysis focused on landslide-triggering storms. </w:delText>
        </w:r>
      </w:del>
      <w:del w:id="8" w:author="Elsa Star Culler" w:date="2020-11-23T09:29:00Z">
        <w:r w:rsidR="002256E0" w:rsidDel="005D42EF">
          <w:delText>Th</w:delText>
        </w:r>
      </w:del>
      <w:del w:id="9" w:author="Elsa Star Culler" w:date="2020-11-23T09:22:00Z">
        <w:r w:rsidR="002256E0" w:rsidDel="00D8637D">
          <w:delText>is</w:delText>
        </w:r>
      </w:del>
      <w:del w:id="10" w:author="Elsa Star Culler" w:date="2020-11-23T09:29:00Z">
        <w:r w:rsidR="002256E0" w:rsidDel="005D42EF">
          <w:delText xml:space="preserve"> study is unique from most precipitation intercomparisons</w:delText>
        </w:r>
      </w:del>
      <w:del w:id="11" w:author="Elsa Star Culler" w:date="2020-11-23T09:18:00Z">
        <w:r w:rsidR="002256E0" w:rsidDel="00D8637D">
          <w:delText xml:space="preserve"> given</w:delText>
        </w:r>
      </w:del>
      <w:del w:id="12" w:author="Elsa Star Culler" w:date="2020-11-23T09:29:00Z">
        <w:r w:rsidR="002256E0" w:rsidDel="005D42EF">
          <w:delText xml:space="preserve"> its focus </w:delText>
        </w:r>
      </w:del>
      <w:del w:id="13" w:author="Elsa Star Culler" w:date="2020-11-23T09:18:00Z">
        <w:r w:rsidR="002256E0" w:rsidDel="00D8637D">
          <w:delText xml:space="preserve">on rainfall specific </w:delText>
        </w:r>
      </w:del>
      <w:del w:id="14" w:author="Elsa Star Culler" w:date="2020-11-23T09:19:00Z">
        <w:r w:rsidR="002256E0" w:rsidDel="00D8637D">
          <w:delText xml:space="preserve">to </w:delText>
        </w:r>
      </w:del>
      <w:del w:id="15" w:author="Elsa Star Culler" w:date="2020-11-23T09:29:00Z">
        <w:r w:rsidR="002256E0" w:rsidDel="005D42EF">
          <w:delText>landslide</w:delText>
        </w:r>
      </w:del>
      <w:del w:id="16" w:author="Elsa Star Culler" w:date="2020-11-23T09:19:00Z">
        <w:r w:rsidR="002256E0" w:rsidDel="00D8637D">
          <w:delText>s</w:delText>
        </w:r>
      </w:del>
      <w:r w:rsidR="002256E0">
        <w:t xml:space="preserve">. </w:t>
      </w:r>
      <w:del w:id="17" w:author="Elsa Star Culler" w:date="2020-11-23T09:25:00Z">
        <w:r w:rsidR="002256E0" w:rsidDel="00D8637D">
          <w:delText xml:space="preserve">While a handful of studies exist that compare </w:delText>
        </w:r>
      </w:del>
      <w:ins w:id="18" w:author="Elsa Star Culler" w:date="2020-11-23T09:25:00Z">
        <w:r w:rsidR="00D8637D">
          <w:t xml:space="preserve">Previous studies comparing </w:t>
        </w:r>
      </w:ins>
      <w:ins w:id="19" w:author="Elsa Star Culler" w:date="2020-11-23T09:31:00Z">
        <w:r w:rsidR="005D42EF">
          <w:t>l</w:t>
        </w:r>
      </w:ins>
      <w:ins w:id="20" w:author="Elsa Star Culler" w:date="2020-11-23T09:32:00Z">
        <w:r w:rsidR="005D42EF">
          <w:t xml:space="preserve">andslide-triggering </w:t>
        </w:r>
      </w:ins>
      <w:r w:rsidR="002256E0">
        <w:t xml:space="preserve">precipitation </w:t>
      </w:r>
      <w:del w:id="21" w:author="Elsa Star Culler" w:date="2020-11-23T09:32:00Z">
        <w:r w:rsidR="002256E0" w:rsidDel="005D42EF">
          <w:delText>leading up to landslides</w:delText>
        </w:r>
      </w:del>
      <w:del w:id="22" w:author="Elsa Star Culler" w:date="2020-11-23T09:25:00Z">
        <w:r w:rsidR="002256E0" w:rsidDel="005D42EF">
          <w:delText>, all</w:delText>
        </w:r>
      </w:del>
      <w:r w:rsidR="002256E0">
        <w:t xml:space="preserve"> </w:t>
      </w:r>
      <w:del w:id="23" w:author="Elsa Star Culler" w:date="2020-11-23T09:32:00Z">
        <w:r w:rsidR="002256E0" w:rsidDel="005D42EF">
          <w:delText xml:space="preserve">focus </w:delText>
        </w:r>
        <w:r w:rsidR="004E0209" w:rsidDel="005D42EF">
          <w:delText xml:space="preserve">solely </w:delText>
        </w:r>
      </w:del>
      <w:ins w:id="24" w:author="Elsa Star Culler" w:date="2020-11-23T09:32:00Z">
        <w:r w:rsidR="005D42EF">
          <w:t xml:space="preserve">compare only </w:t>
        </w:r>
      </w:ins>
      <w:del w:id="25" w:author="Elsa Star Culler" w:date="2020-11-23T09:32:00Z">
        <w:r w:rsidR="002256E0" w:rsidDel="005D42EF">
          <w:delText>on</w:delText>
        </w:r>
      </w:del>
      <w:r w:rsidR="002256E0">
        <w:t xml:space="preserve"> satellite </w:t>
      </w:r>
      <w:del w:id="26" w:author="Elsa Star Culler" w:date="2020-11-23T09:32:00Z">
        <w:r w:rsidR="002256E0" w:rsidDel="005D42EF">
          <w:delText xml:space="preserve">versus </w:delText>
        </w:r>
      </w:del>
      <w:ins w:id="27" w:author="Elsa Star Culler" w:date="2020-11-23T09:32:00Z">
        <w:r w:rsidR="005D42EF">
          <w:t>and</w:t>
        </w:r>
        <w:r w:rsidR="005D42EF">
          <w:t xml:space="preserve"> </w:t>
        </w:r>
      </w:ins>
      <w:r w:rsidR="002256E0">
        <w:t xml:space="preserve">gauge observations, and the most prominent </w:t>
      </w:r>
      <w:del w:id="28" w:author="Elsa Star Culler" w:date="2020-11-23T09:25:00Z">
        <w:r w:rsidR="002256E0" w:rsidDel="005D42EF">
          <w:delText>studies focus on landslide events exclusively in</w:delText>
        </w:r>
      </w:del>
      <w:ins w:id="29" w:author="Elsa Star Culler" w:date="2020-11-23T09:25:00Z">
        <w:r w:rsidR="005D42EF">
          <w:t xml:space="preserve">extend </w:t>
        </w:r>
      </w:ins>
      <w:ins w:id="30" w:author="Elsa Star Culler" w:date="2020-11-23T09:26:00Z">
        <w:r w:rsidR="005D42EF">
          <w:t>exclusively to</w:t>
        </w:r>
      </w:ins>
      <w:r w:rsidR="002256E0">
        <w:t xml:space="preserve"> Italy (Rossi et al., 2017; Brunetti et al., 2018). </w:t>
      </w:r>
      <w:del w:id="31" w:author="Elsa Star Culler" w:date="2020-11-23T09:26:00Z">
        <w:r w:rsidR="004E0209" w:rsidDel="005D42EF">
          <w:delText xml:space="preserve">Key elements of novelty in this </w:delText>
        </w:r>
      </w:del>
      <w:ins w:id="32" w:author="Elsa Star Culler" w:date="2020-11-23T09:26:00Z">
        <w:r w:rsidR="005D42EF">
          <w:t xml:space="preserve">Novel elements of this </w:t>
        </w:r>
      </w:ins>
      <w:r w:rsidR="004E0209">
        <w:t xml:space="preserve">study include: </w:t>
      </w:r>
      <w:del w:id="33" w:author="Elsa Star Culler" w:date="2020-11-23T09:30:00Z">
        <w:r w:rsidR="004E0209" w:rsidDel="005D42EF">
          <w:delText xml:space="preserve">(i) </w:delText>
        </w:r>
      </w:del>
      <w:del w:id="34" w:author="Elsa Star Culler" w:date="2020-11-23T09:26:00Z">
        <w:r w:rsidR="004E0209" w:rsidDel="005D42EF">
          <w:delText>the</w:delText>
        </w:r>
      </w:del>
      <w:del w:id="35" w:author="Elsa Star Culler" w:date="2020-11-23T09:19:00Z">
        <w:r w:rsidR="004E0209" w:rsidDel="00D8637D">
          <w:delText xml:space="preserve"> focus on inter-comparing satellite, gauge, as well as </w:delText>
        </w:r>
      </w:del>
      <w:ins w:id="36" w:author="Elsa Star Culler" w:date="2020-11-23T09:19:00Z">
        <w:r w:rsidR="00D8637D">
          <w:t xml:space="preserve"> </w:t>
        </w:r>
      </w:ins>
      <w:ins w:id="37" w:author="Elsa Star Culler" w:date="2020-11-23T09:30:00Z">
        <w:r w:rsidR="005D42EF">
          <w:t xml:space="preserve">consideration of </w:t>
        </w:r>
      </w:ins>
      <w:ins w:id="38" w:author="Elsa Star Culler" w:date="2020-11-23T09:33:00Z">
        <w:r w:rsidR="005D42EF">
          <w:t xml:space="preserve">ground-based </w:t>
        </w:r>
      </w:ins>
      <w:r w:rsidR="004E0209">
        <w:t xml:space="preserve">radar </w:t>
      </w:r>
      <w:del w:id="39" w:author="Elsa Star Culler" w:date="2020-11-23T09:33:00Z">
        <w:r w:rsidR="004E0209" w:rsidDel="005D42EF">
          <w:delText>data sources</w:delText>
        </w:r>
      </w:del>
      <w:ins w:id="40" w:author="Elsa Star Culler" w:date="2020-11-23T09:33:00Z">
        <w:r w:rsidR="005D42EF">
          <w:t>measurements</w:t>
        </w:r>
      </w:ins>
      <w:r w:rsidR="004E0209">
        <w:t xml:space="preserve">, </w:t>
      </w:r>
      <w:del w:id="41" w:author="Elsa Star Culler" w:date="2020-11-23T09:30:00Z">
        <w:r w:rsidR="004E0209" w:rsidDel="005D42EF">
          <w:delText xml:space="preserve">(ii) </w:delText>
        </w:r>
      </w:del>
      <w:del w:id="42" w:author="Elsa Star Culler" w:date="2020-11-23T09:20:00Z">
        <w:r w:rsidR="004E0209" w:rsidDel="00D8637D">
          <w:delText xml:space="preserve">examining a new set of landslide sites across North America, which has a much </w:delText>
        </w:r>
      </w:del>
      <w:ins w:id="43" w:author="Elsa Star Culler" w:date="2020-11-23T09:26:00Z">
        <w:r w:rsidR="005D42EF">
          <w:t>a</w:t>
        </w:r>
      </w:ins>
      <w:ins w:id="44" w:author="Elsa Star Culler" w:date="2020-11-23T09:20:00Z">
        <w:r w:rsidR="00D8637D">
          <w:t xml:space="preserve"> North American domain with </w:t>
        </w:r>
      </w:ins>
      <w:r w:rsidR="004E0209">
        <w:t>more diverse hydro-cli</w:t>
      </w:r>
      <w:ins w:id="45" w:author="Elsa Star Culler" w:date="2020-11-23T08:17:00Z">
        <w:r w:rsidR="00E209E9">
          <w:t>ma</w:t>
        </w:r>
      </w:ins>
      <w:del w:id="46" w:author="Elsa Star Culler" w:date="2020-11-23T08:17:00Z">
        <w:r w:rsidR="004E0209" w:rsidDel="00E209E9">
          <w:delText>am</w:delText>
        </w:r>
      </w:del>
      <w:r w:rsidR="004E0209">
        <w:t xml:space="preserve">te, and </w:t>
      </w:r>
      <w:del w:id="47" w:author="Elsa Star Culler" w:date="2020-11-23T09:30:00Z">
        <w:r w:rsidR="004E0209" w:rsidDel="005D42EF">
          <w:delText xml:space="preserve">(iii) </w:delText>
        </w:r>
      </w:del>
      <w:del w:id="48" w:author="Elsa Star Culler" w:date="2020-11-23T09:24:00Z">
        <w:r w:rsidDel="00D8637D">
          <w:delText xml:space="preserve">conducting </w:delText>
        </w:r>
      </w:del>
      <w:ins w:id="49" w:author="Elsa Star Culler" w:date="2020-11-23T09:30:00Z">
        <w:r w:rsidR="005D42EF">
          <w:t xml:space="preserve">an </w:t>
        </w:r>
      </w:ins>
      <w:r>
        <w:t xml:space="preserve">inter-product </w:t>
      </w:r>
      <w:del w:id="50" w:author="Elsa Star Culler" w:date="2020-11-23T09:29:00Z">
        <w:r w:rsidDel="005D42EF">
          <w:delText xml:space="preserve">analyses into storm characteristics of potential relevance </w:delText>
        </w:r>
      </w:del>
      <w:del w:id="51" w:author="Elsa Star Culler" w:date="2020-11-23T09:27:00Z">
        <w:r w:rsidDel="005D42EF">
          <w:delText>for</w:delText>
        </w:r>
      </w:del>
      <w:del w:id="52" w:author="Elsa Star Culler" w:date="2020-11-23T09:29:00Z">
        <w:r w:rsidDel="005D42EF">
          <w:delText xml:space="preserve"> the hydrological community</w:delText>
        </w:r>
      </w:del>
      <w:ins w:id="53" w:author="Elsa Star Culler" w:date="2020-11-23T09:29:00Z">
        <w:r w:rsidR="005D42EF">
          <w:t xml:space="preserve">analysis </w:t>
        </w:r>
      </w:ins>
      <w:ins w:id="54" w:author="Elsa Star Culler" w:date="2020-11-23T09:33:00Z">
        <w:r w:rsidR="005D42EF">
          <w:t>focusing</w:t>
        </w:r>
      </w:ins>
      <w:ins w:id="55" w:author="Elsa Star Culler" w:date="2020-11-23T09:29:00Z">
        <w:r w:rsidR="005D42EF">
          <w:t xml:space="preserve"> on landslide events</w:t>
        </w:r>
      </w:ins>
      <w:r>
        <w:t xml:space="preserve">. This analysis has the potential to inform practitioners and researchers </w:t>
      </w:r>
      <w:del w:id="56" w:author="Elsa Star Culler" w:date="2020-11-23T09:34:00Z">
        <w:r w:rsidDel="005D42EF">
          <w:delText>around the globe</w:delText>
        </w:r>
      </w:del>
      <w:ins w:id="57" w:author="Elsa Star Culler" w:date="2020-11-23T09:34:00Z">
        <w:r w:rsidR="005D42EF">
          <w:t>globally</w:t>
        </w:r>
      </w:ins>
      <w:r>
        <w:t xml:space="preserve"> seeking to </w:t>
      </w:r>
      <w:del w:id="58" w:author="Elsa Star Culler" w:date="2020-11-23T09:21:00Z">
        <w:r w:rsidDel="00D8637D">
          <w:delText xml:space="preserve">make more informed decisions about which precipitation products might provide the most information about where and when </w:delText>
        </w:r>
      </w:del>
      <w:ins w:id="59" w:author="Elsa Star Culler" w:date="2020-11-23T09:21:00Z">
        <w:r w:rsidR="00D8637D">
          <w:t xml:space="preserve">choose a precipitation product for identifying </w:t>
        </w:r>
      </w:ins>
      <w:r>
        <w:t>landslides</w:t>
      </w:r>
      <w:ins w:id="60" w:author="Elsa Star Culler" w:date="2020-11-23T09:21:00Z">
        <w:r w:rsidR="00D8637D">
          <w:t>.</w:t>
        </w:r>
      </w:ins>
      <w:del w:id="61" w:author="Elsa Star Culler" w:date="2020-11-23T09:21:00Z">
        <w:r w:rsidDel="00D8637D">
          <w:delText xml:space="preserve"> have occurred.</w:delText>
        </w:r>
      </w:del>
    </w:p>
    <w:sectPr w:rsidR="00DC2650" w:rsidSect="0008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sa Star Culler">
    <w15:presenceInfo w15:providerId="AD" w15:userId="S::elcu4811@colorado.edu::b51195a4-0347-4f2d-af02-783bfbaa9f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3"/>
    <w:rsid w:val="00010829"/>
    <w:rsid w:val="0008287B"/>
    <w:rsid w:val="001D1E3E"/>
    <w:rsid w:val="002256E0"/>
    <w:rsid w:val="002B0DE3"/>
    <w:rsid w:val="004E0209"/>
    <w:rsid w:val="005D42EF"/>
    <w:rsid w:val="006D3FB9"/>
    <w:rsid w:val="00915189"/>
    <w:rsid w:val="00BD18F6"/>
    <w:rsid w:val="00D8637D"/>
    <w:rsid w:val="00DC2650"/>
    <w:rsid w:val="00E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19266"/>
  <w14:defaultImageDpi w14:val="32767"/>
  <w15:chartTrackingRefBased/>
  <w15:docId w15:val="{17C0ACB0-9104-E746-A5B9-87DF88F7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2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75676-6983-7747-A9F0-B722B2C8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1427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2</cp:revision>
  <dcterms:created xsi:type="dcterms:W3CDTF">2020-11-23T16:34:00Z</dcterms:created>
  <dcterms:modified xsi:type="dcterms:W3CDTF">2020-11-23T16:34:00Z</dcterms:modified>
</cp:coreProperties>
</file>