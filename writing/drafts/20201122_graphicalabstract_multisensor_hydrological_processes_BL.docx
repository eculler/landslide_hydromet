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2E98" w14:textId="2F67C993" w:rsidR="00DC2650" w:rsidRDefault="00804606">
      <w:r>
        <w:rPr>
          <w:noProof/>
        </w:rPr>
        <w:drawing>
          <wp:inline distT="0" distB="0" distL="0" distR="0" wp14:anchorId="29FD2C4B" wp14:editId="479161F5">
            <wp:extent cx="6163056" cy="3081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_graphical_abstrac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D083" w14:textId="4A430D72" w:rsidR="00773FA3" w:rsidRDefault="00773FA3">
      <w:pPr>
        <w:rPr>
          <w:ins w:id="0" w:author="Ben Livneh" w:date="2020-11-22T22:04:00Z"/>
        </w:rPr>
      </w:pPr>
      <w:ins w:id="1" w:author="Ben Livneh" w:date="2020-11-22T22:04:00Z">
        <w:r>
          <w:t>A few comments</w:t>
        </w:r>
      </w:ins>
    </w:p>
    <w:p w14:paraId="0967A7E2" w14:textId="3A603780" w:rsidR="00773FA3" w:rsidRDefault="00773FA3" w:rsidP="00773FA3">
      <w:pPr>
        <w:pStyle w:val="ListParagraph"/>
        <w:numPr>
          <w:ilvl w:val="0"/>
          <w:numId w:val="1"/>
        </w:numPr>
        <w:rPr>
          <w:ins w:id="2" w:author="Ben Livneh" w:date="2020-11-22T22:05:00Z"/>
        </w:rPr>
      </w:pPr>
      <w:ins w:id="3" w:author="Ben Livneh" w:date="2020-11-22T22:04:00Z">
        <w:r>
          <w:t xml:space="preserve">The image is really low-res, need to find a way to enhance that. If you’re on a mac, I’ve found saving as .pdf and </w:t>
        </w:r>
      </w:ins>
      <w:ins w:id="4" w:author="Ben Livneh" w:date="2020-11-22T22:05:00Z">
        <w:r>
          <w:t>importing the pdf into word works well</w:t>
        </w:r>
      </w:ins>
    </w:p>
    <w:p w14:paraId="183E0DD5" w14:textId="5A81727D" w:rsidR="00773FA3" w:rsidRDefault="00773FA3" w:rsidP="00773FA3">
      <w:pPr>
        <w:pStyle w:val="ListParagraph"/>
        <w:numPr>
          <w:ilvl w:val="0"/>
          <w:numId w:val="1"/>
        </w:numPr>
        <w:rPr>
          <w:ins w:id="5" w:author="Ben Livneh" w:date="2020-11-22T22:05:00Z"/>
        </w:rPr>
      </w:pPr>
      <w:ins w:id="6" w:author="Ben Livneh" w:date="2020-11-22T22:05:00Z">
        <w:r>
          <w:t>Revise the names to include middle initials (see my edits to the main text)</w:t>
        </w:r>
      </w:ins>
    </w:p>
    <w:p w14:paraId="33120B64" w14:textId="42ABB382" w:rsidR="00773FA3" w:rsidRDefault="00773FA3" w:rsidP="00773FA3">
      <w:pPr>
        <w:pStyle w:val="ListParagraph"/>
        <w:numPr>
          <w:ilvl w:val="0"/>
          <w:numId w:val="1"/>
        </w:numPr>
        <w:rPr>
          <w:ins w:id="7" w:author="Ben Livneh" w:date="2020-11-22T22:05:00Z"/>
        </w:rPr>
      </w:pPr>
      <w:ins w:id="8" w:author="Ben Livneh" w:date="2020-11-22T22:05:00Z">
        <w:r>
          <w:t>Revise the text on the right to read:</w:t>
        </w:r>
      </w:ins>
    </w:p>
    <w:p w14:paraId="50124C2E" w14:textId="17ABEB26" w:rsidR="00773FA3" w:rsidRDefault="00773FA3" w:rsidP="00773FA3">
      <w:pPr>
        <w:pStyle w:val="ListParagraph"/>
        <w:pPrChange w:id="9" w:author="Ben Livneh" w:date="2020-11-22T22:05:00Z">
          <w:pPr/>
        </w:pPrChange>
      </w:pPr>
      <w:ins w:id="10" w:author="Ben Livneh" w:date="2020-11-22T22:06:00Z">
        <w:r>
          <w:t xml:space="preserve">“…is evaluated for a large set of landslide-triggering storm events </w:t>
        </w:r>
        <w:r w:rsidRPr="00D706DE">
          <w:rPr>
            <w:b/>
            <w:bCs/>
            <w:rPrChange w:id="11" w:author="Ben Livneh" w:date="2020-11-22T22:07:00Z">
              <w:rPr/>
            </w:rPrChange>
          </w:rPr>
          <w:t xml:space="preserve">across North America. The impact of </w:t>
        </w:r>
      </w:ins>
      <w:ins w:id="12" w:author="Ben Livneh" w:date="2020-11-22T22:07:00Z">
        <w:r w:rsidR="003300C8" w:rsidRPr="00D706DE">
          <w:rPr>
            <w:b/>
            <w:bCs/>
            <w:rPrChange w:id="13" w:author="Ben Livneh" w:date="2020-11-22T22:07:00Z">
              <w:rPr/>
            </w:rPrChange>
          </w:rPr>
          <w:t xml:space="preserve">precipitation </w:t>
        </w:r>
        <w:r w:rsidR="00D706DE">
          <w:t>uncertainties</w:t>
        </w:r>
        <w:r w:rsidR="003300C8">
          <w:t xml:space="preserve"> on landslide probability is investigated…”</w:t>
        </w:r>
      </w:ins>
    </w:p>
    <w:sectPr w:rsidR="00773FA3" w:rsidSect="000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01E04"/>
    <w:multiLevelType w:val="hybridMultilevel"/>
    <w:tmpl w:val="05C46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 Livneh">
    <w15:presenceInfo w15:providerId="AD" w15:userId="S::beli1098@colorado.edu::a2822b3e-7811-429d-94be-d286255e4b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5"/>
    <w:rsid w:val="00005325"/>
    <w:rsid w:val="0008287B"/>
    <w:rsid w:val="001D1E3E"/>
    <w:rsid w:val="003300C8"/>
    <w:rsid w:val="00773FA3"/>
    <w:rsid w:val="00804606"/>
    <w:rsid w:val="00915189"/>
    <w:rsid w:val="00BD18F6"/>
    <w:rsid w:val="00D706DE"/>
    <w:rsid w:val="00D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CCC5E"/>
  <w14:defaultImageDpi w14:val="32767"/>
  <w15:chartTrackingRefBased/>
  <w15:docId w15:val="{DED20543-C708-F64F-9E5E-52ADA03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Ben Livneh</cp:lastModifiedBy>
  <cp:revision>4</cp:revision>
  <dcterms:created xsi:type="dcterms:W3CDTF">2020-11-23T01:00:00Z</dcterms:created>
  <dcterms:modified xsi:type="dcterms:W3CDTF">2020-11-23T05:07:00Z</dcterms:modified>
</cp:coreProperties>
</file>